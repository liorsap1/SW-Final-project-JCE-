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932ECF"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63775F8A" w14:textId="77777777" w:rsidR="00DE0256" w:rsidRDefault="00DE0256" w:rsidP="00D60B99">
      <w:pPr>
        <w:spacing w:line="360" w:lineRule="auto"/>
        <w:rPr>
          <w:b/>
          <w:bCs/>
          <w:szCs w:val="48"/>
        </w:rPr>
      </w:pPr>
      <w:r>
        <w:rPr>
          <w:rFonts w:hint="cs"/>
          <w:b/>
          <w:bCs/>
          <w:szCs w:val="48"/>
          <w:rtl/>
        </w:rPr>
        <w:t xml:space="preserve">פרויקט גמר </w:t>
      </w:r>
      <w:r>
        <w:rPr>
          <w:b/>
          <w:bCs/>
          <w:szCs w:val="48"/>
          <w:rtl/>
        </w:rPr>
        <w:t>–</w:t>
      </w:r>
      <w:r>
        <w:rPr>
          <w:rFonts w:hint="cs"/>
          <w:b/>
          <w:bCs/>
          <w:szCs w:val="48"/>
          <w:rtl/>
        </w:rPr>
        <w:t xml:space="preserve"> תשע"ו</w:t>
      </w:r>
    </w:p>
    <w:p w14:paraId="75990EA5" w14:textId="77777777" w:rsidR="003E3939" w:rsidRPr="00AF2B67" w:rsidRDefault="003E3939" w:rsidP="00D60B99">
      <w:pPr>
        <w:spacing w:line="360" w:lineRule="auto"/>
        <w:rPr>
          <w:b/>
          <w:bCs/>
          <w:szCs w:val="48"/>
          <w:rtl/>
        </w:rPr>
      </w:pPr>
      <w:r>
        <w:rPr>
          <w:rFonts w:hint="cs"/>
          <w:b/>
          <w:bCs/>
          <w:szCs w:val="48"/>
          <w:rtl/>
        </w:rPr>
        <w:t>אפליקציית רשתות</w:t>
      </w:r>
    </w:p>
    <w:p w14:paraId="0BD3B4CC" w14:textId="77777777" w:rsidR="00D60B99" w:rsidRPr="003E3939" w:rsidRDefault="003E3939" w:rsidP="00D60B99">
      <w:pPr>
        <w:spacing w:line="360" w:lineRule="auto"/>
        <w:rPr>
          <w:b/>
          <w:bCs/>
          <w:sz w:val="48"/>
          <w:szCs w:val="48"/>
        </w:rPr>
      </w:pPr>
      <w:r w:rsidRPr="003E3939">
        <w:rPr>
          <w:b/>
          <w:bCs/>
          <w:sz w:val="48"/>
          <w:szCs w:val="48"/>
        </w:rPr>
        <w:t>Wireless Application</w:t>
      </w:r>
    </w:p>
    <w:p w14:paraId="53CBBC77" w14:textId="77777777" w:rsidR="00D60B99" w:rsidRPr="00AF2B67" w:rsidRDefault="00D60B99" w:rsidP="00D60B99">
      <w:pPr>
        <w:spacing w:line="360" w:lineRule="auto"/>
        <w:rPr>
          <w:b/>
          <w:bCs/>
          <w:szCs w:val="48"/>
          <w:rtl/>
        </w:rPr>
      </w:pPr>
    </w:p>
    <w:p w14:paraId="7F2AAE17" w14:textId="617363DD" w:rsidR="00D60B99" w:rsidRPr="00AF2B67" w:rsidRDefault="00D60B99" w:rsidP="00DF77E7">
      <w:pPr>
        <w:spacing w:line="360" w:lineRule="auto"/>
        <w:jc w:val="both"/>
        <w:rPr>
          <w:b/>
          <w:bCs/>
          <w:sz w:val="28"/>
          <w:szCs w:val="28"/>
          <w:rtl/>
        </w:rPr>
      </w:pPr>
    </w:p>
    <w:p w14:paraId="2365AEA1" w14:textId="77777777" w:rsidR="00D60B99" w:rsidRPr="00AF2B67" w:rsidRDefault="00D60B99" w:rsidP="00D60B99">
      <w:pPr>
        <w:spacing w:line="360" w:lineRule="auto"/>
        <w:rPr>
          <w:b/>
          <w:bCs/>
          <w:sz w:val="28"/>
          <w:szCs w:val="28"/>
          <w:rtl/>
        </w:rPr>
      </w:pPr>
      <w:r w:rsidRPr="00AF2B67">
        <w:rPr>
          <w:b/>
          <w:bCs/>
          <w:sz w:val="28"/>
          <w:szCs w:val="28"/>
          <w:rtl/>
        </w:rPr>
        <w:t>מאת</w:t>
      </w:r>
    </w:p>
    <w:p w14:paraId="0EE91D26" w14:textId="77777777" w:rsidR="00D60B99" w:rsidRPr="003E3939" w:rsidRDefault="003E3939" w:rsidP="00D60B99">
      <w:pPr>
        <w:spacing w:line="360" w:lineRule="auto"/>
        <w:rPr>
          <w:b/>
          <w:bCs/>
          <w:sz w:val="44"/>
          <w:szCs w:val="44"/>
          <w:rtl/>
        </w:rPr>
      </w:pPr>
      <w:r w:rsidRPr="003E3939">
        <w:rPr>
          <w:rFonts w:hint="cs"/>
          <w:b/>
          <w:bCs/>
          <w:sz w:val="44"/>
          <w:szCs w:val="44"/>
          <w:rtl/>
        </w:rPr>
        <w:t>ליאור ספיר</w:t>
      </w:r>
    </w:p>
    <w:p w14:paraId="200FF94C" w14:textId="77777777" w:rsidR="00BD6B4D" w:rsidRDefault="00BD6B4D" w:rsidP="00D60B99">
      <w:pPr>
        <w:spacing w:line="360" w:lineRule="auto"/>
        <w:rPr>
          <w:b/>
          <w:bCs/>
          <w:sz w:val="28"/>
          <w:szCs w:val="28"/>
          <w:rtl/>
        </w:rPr>
      </w:pPr>
    </w:p>
    <w:p w14:paraId="12CF30D1" w14:textId="198A2C82" w:rsidR="00BD6B4D" w:rsidRDefault="00BD6B4D" w:rsidP="00DF77E7">
      <w:pPr>
        <w:spacing w:line="360" w:lineRule="auto"/>
        <w:jc w:val="both"/>
        <w:rPr>
          <w:b/>
          <w:bCs/>
          <w:sz w:val="28"/>
          <w:szCs w:val="28"/>
          <w:rtl/>
        </w:rPr>
      </w:pPr>
    </w:p>
    <w:p w14:paraId="31907AB9" w14:textId="77777777" w:rsidR="00D60B99" w:rsidRDefault="00D60B99" w:rsidP="00D60B99">
      <w:pPr>
        <w:spacing w:line="360" w:lineRule="auto"/>
        <w:rPr>
          <w:b/>
          <w:bCs/>
          <w:sz w:val="28"/>
          <w:szCs w:val="28"/>
          <w:rtl/>
        </w:rPr>
      </w:pPr>
    </w:p>
    <w:p w14:paraId="0EC0D8E9" w14:textId="77777777" w:rsidR="00D60B99" w:rsidRPr="00AF2B67" w:rsidRDefault="00D60B99" w:rsidP="00415D10">
      <w:pPr>
        <w:spacing w:line="360" w:lineRule="auto"/>
        <w:jc w:val="left"/>
        <w:rPr>
          <w:b/>
          <w:bCs/>
          <w:sz w:val="28"/>
          <w:szCs w:val="28"/>
          <w:rtl/>
        </w:rPr>
      </w:pPr>
      <w:r w:rsidRPr="00AF2B67">
        <w:rPr>
          <w:rFonts w:hint="cs"/>
          <w:b/>
          <w:bCs/>
          <w:sz w:val="28"/>
          <w:szCs w:val="28"/>
          <w:rtl/>
        </w:rPr>
        <w:t xml:space="preserve">מנחה אקדמי: </w:t>
      </w:r>
      <w:del w:id="0" w:author="Miriam" w:date="2017-01-31T15:22:00Z">
        <w:r w:rsidR="00FC1AB3" w:rsidDel="00415D10">
          <w:rPr>
            <w:rFonts w:hint="cs"/>
            <w:b/>
            <w:bCs/>
            <w:sz w:val="28"/>
            <w:szCs w:val="28"/>
            <w:rtl/>
          </w:rPr>
          <w:delText>פרופ'/</w:delText>
        </w:r>
      </w:del>
      <w:r w:rsidRPr="00AF2B67">
        <w:rPr>
          <w:rFonts w:hint="cs"/>
          <w:b/>
          <w:bCs/>
          <w:sz w:val="28"/>
          <w:szCs w:val="28"/>
          <w:rtl/>
        </w:rPr>
        <w:t>דר'</w:t>
      </w:r>
      <w:r w:rsidR="003E3939">
        <w:rPr>
          <w:rFonts w:hint="cs"/>
          <w:b/>
          <w:bCs/>
          <w:sz w:val="28"/>
          <w:szCs w:val="28"/>
          <w:rtl/>
        </w:rPr>
        <w:t xml:space="preserve"> מ</w:t>
      </w:r>
      <w:del w:id="1" w:author="Miriam" w:date="2017-01-31T15:22:00Z">
        <w:r w:rsidR="003E3939" w:rsidDel="00415D10">
          <w:rPr>
            <w:rFonts w:hint="cs"/>
            <w:b/>
            <w:bCs/>
            <w:sz w:val="28"/>
            <w:szCs w:val="28"/>
            <w:rtl/>
          </w:rPr>
          <w:delText>י</w:delText>
        </w:r>
      </w:del>
      <w:r w:rsidR="003E3939">
        <w:rPr>
          <w:rFonts w:hint="cs"/>
          <w:b/>
          <w:bCs/>
          <w:sz w:val="28"/>
          <w:szCs w:val="28"/>
          <w:rtl/>
        </w:rPr>
        <w:t>רים אללוף</w:t>
      </w:r>
      <w:r w:rsidR="003E3939">
        <w:rPr>
          <w:rFonts w:hint="cs"/>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174E23FC" w14:textId="36A499BF" w:rsidR="00FC1AB3" w:rsidRPr="00AF2B67" w:rsidRDefault="00FC1AB3" w:rsidP="00415D10">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 xml:space="preserve">הפרויקטים: </w:t>
      </w:r>
      <w:del w:id="2" w:author="Miriam" w:date="2017-01-31T15:22:00Z">
        <w:r w:rsidDel="00415D10">
          <w:rPr>
            <w:rFonts w:hint="cs"/>
            <w:b/>
            <w:bCs/>
            <w:sz w:val="28"/>
            <w:szCs w:val="28"/>
            <w:rtl/>
          </w:rPr>
          <w:delText>פרופ'/דר'</w:delText>
        </w:r>
        <w:r w:rsidRPr="00AF2B67" w:rsidDel="00415D10">
          <w:rPr>
            <w:rFonts w:hint="cs"/>
            <w:b/>
            <w:bCs/>
            <w:sz w:val="28"/>
            <w:szCs w:val="28"/>
            <w:rtl/>
          </w:rPr>
          <w:delText xml:space="preserve"> </w:delText>
        </w:r>
        <w:r w:rsidR="003E3939" w:rsidDel="00415D10">
          <w:rPr>
            <w:rFonts w:hint="cs"/>
            <w:b/>
            <w:bCs/>
            <w:sz w:val="28"/>
            <w:szCs w:val="28"/>
            <w:rtl/>
          </w:rPr>
          <w:delText>מירים אללוף</w:delText>
        </w:r>
      </w:del>
      <w:ins w:id="3" w:author="Miriam" w:date="2017-01-31T15:22:00Z">
        <w:r w:rsidR="00415D10">
          <w:rPr>
            <w:rFonts w:hint="cs"/>
            <w:b/>
            <w:bCs/>
            <w:sz w:val="28"/>
            <w:szCs w:val="28"/>
            <w:rtl/>
          </w:rPr>
          <w:t>ד"ר ראובן יגל</w:t>
        </w:r>
      </w:ins>
      <w:r>
        <w:rPr>
          <w:b/>
          <w:bCs/>
          <w:sz w:val="28"/>
          <w:szCs w:val="28"/>
          <w:rtl/>
        </w:rPr>
        <w:tab/>
      </w:r>
      <w:r w:rsidR="00177E7D">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2BC73D03" w14:textId="77777777" w:rsidR="00D60B99" w:rsidRDefault="00D60B99" w:rsidP="00D60B99">
      <w:pPr>
        <w:bidi w:val="0"/>
        <w:jc w:val="left"/>
        <w:rPr>
          <w:b/>
          <w:bCs/>
          <w:sz w:val="28"/>
          <w:szCs w:val="28"/>
        </w:rPr>
      </w:pPr>
    </w:p>
    <w:p w14:paraId="17967A46" w14:textId="49F4B8EB" w:rsidR="00123AE4" w:rsidRPr="00910CD3" w:rsidRDefault="00123AE4" w:rsidP="00DE0256">
      <w:pPr>
        <w:jc w:val="left"/>
        <w:rPr>
          <w:b/>
          <w:bCs/>
          <w:sz w:val="28"/>
          <w:szCs w:val="28"/>
          <w:rtl/>
        </w:rPr>
      </w:pPr>
    </w:p>
    <w:tbl>
      <w:tblPr>
        <w:tblStyle w:val="TableGrid"/>
        <w:bidiVisual/>
        <w:tblW w:w="0" w:type="auto"/>
        <w:tblLook w:val="04A0" w:firstRow="1" w:lastRow="0" w:firstColumn="1" w:lastColumn="0" w:noHBand="0" w:noVBand="1"/>
      </w:tblPr>
      <w:tblGrid>
        <w:gridCol w:w="415"/>
        <w:gridCol w:w="1843"/>
        <w:gridCol w:w="6237"/>
      </w:tblGrid>
      <w:tr w:rsidR="00ED221C" w14:paraId="05B9FD84" w14:textId="77777777" w:rsidTr="00ED221C">
        <w:tc>
          <w:tcPr>
            <w:tcW w:w="415" w:type="dxa"/>
          </w:tcPr>
          <w:p w14:paraId="02DD8D66" w14:textId="77777777" w:rsidR="00ED221C" w:rsidRDefault="0090275B" w:rsidP="00DE0256">
            <w:pPr>
              <w:jc w:val="left"/>
              <w:rPr>
                <w:sz w:val="28"/>
                <w:szCs w:val="28"/>
                <w:rtl/>
              </w:rPr>
            </w:pPr>
            <w:r>
              <w:rPr>
                <w:rFonts w:hint="cs"/>
                <w:sz w:val="28"/>
                <w:szCs w:val="28"/>
                <w:rtl/>
              </w:rPr>
              <w:t>#</w:t>
            </w:r>
          </w:p>
        </w:tc>
        <w:tc>
          <w:tcPr>
            <w:tcW w:w="1843" w:type="dxa"/>
          </w:tcPr>
          <w:p w14:paraId="08863DDA" w14:textId="77777777" w:rsidR="00ED221C" w:rsidRDefault="00ED221C" w:rsidP="00DE0256">
            <w:pPr>
              <w:jc w:val="left"/>
              <w:rPr>
                <w:sz w:val="28"/>
                <w:szCs w:val="28"/>
                <w:rtl/>
              </w:rPr>
            </w:pPr>
            <w:r>
              <w:rPr>
                <w:rFonts w:hint="cs"/>
                <w:sz w:val="28"/>
                <w:szCs w:val="28"/>
                <w:rtl/>
              </w:rPr>
              <w:t>מערכת</w:t>
            </w:r>
          </w:p>
        </w:tc>
        <w:tc>
          <w:tcPr>
            <w:tcW w:w="6237" w:type="dxa"/>
          </w:tcPr>
          <w:p w14:paraId="20FF85BA" w14:textId="77777777" w:rsidR="00ED221C" w:rsidRDefault="00ED221C" w:rsidP="00DE0256">
            <w:pPr>
              <w:jc w:val="left"/>
              <w:rPr>
                <w:sz w:val="28"/>
                <w:szCs w:val="28"/>
                <w:rtl/>
              </w:rPr>
            </w:pPr>
            <w:r>
              <w:rPr>
                <w:rFonts w:hint="cs"/>
                <w:sz w:val="28"/>
                <w:szCs w:val="28"/>
                <w:rtl/>
              </w:rPr>
              <w:t>מיקום</w:t>
            </w:r>
          </w:p>
        </w:tc>
      </w:tr>
      <w:tr w:rsidR="00ED221C" w14:paraId="7C8A591E" w14:textId="77777777" w:rsidTr="00ED221C">
        <w:tc>
          <w:tcPr>
            <w:tcW w:w="415" w:type="dxa"/>
          </w:tcPr>
          <w:p w14:paraId="4B3F6A16" w14:textId="77777777" w:rsidR="00ED221C" w:rsidRDefault="0090275B" w:rsidP="00DE0256">
            <w:pPr>
              <w:jc w:val="left"/>
              <w:rPr>
                <w:sz w:val="28"/>
                <w:szCs w:val="28"/>
                <w:rtl/>
              </w:rPr>
            </w:pPr>
            <w:r>
              <w:rPr>
                <w:rFonts w:hint="cs"/>
                <w:sz w:val="28"/>
                <w:szCs w:val="28"/>
                <w:rtl/>
              </w:rPr>
              <w:t>1</w:t>
            </w:r>
          </w:p>
        </w:tc>
        <w:tc>
          <w:tcPr>
            <w:tcW w:w="1843" w:type="dxa"/>
          </w:tcPr>
          <w:p w14:paraId="5AD5A7DE" w14:textId="77777777" w:rsidR="00ED221C" w:rsidRDefault="00ED221C" w:rsidP="00DE0256">
            <w:pPr>
              <w:jc w:val="left"/>
              <w:rPr>
                <w:sz w:val="28"/>
                <w:szCs w:val="28"/>
                <w:rtl/>
              </w:rPr>
            </w:pPr>
            <w:r>
              <w:rPr>
                <w:rFonts w:hint="cs"/>
                <w:sz w:val="28"/>
                <w:szCs w:val="28"/>
                <w:rtl/>
              </w:rPr>
              <w:t>מאגר קוד</w:t>
            </w:r>
          </w:p>
        </w:tc>
        <w:tc>
          <w:tcPr>
            <w:tcW w:w="6237" w:type="dxa"/>
          </w:tcPr>
          <w:p w14:paraId="5195D7F3" w14:textId="77777777" w:rsidR="00ED221C" w:rsidRDefault="00ED221C" w:rsidP="003E3939">
            <w:pPr>
              <w:bidi w:val="0"/>
              <w:jc w:val="left"/>
              <w:rPr>
                <w:sz w:val="28"/>
                <w:szCs w:val="28"/>
              </w:rPr>
            </w:pPr>
            <w:r>
              <w:rPr>
                <w:sz w:val="28"/>
                <w:szCs w:val="28"/>
              </w:rPr>
              <w:t>github.com/</w:t>
            </w:r>
            <w:r w:rsidR="003E3939">
              <w:rPr>
                <w:sz w:val="28"/>
                <w:szCs w:val="28"/>
              </w:rPr>
              <w:t>liorsap1/</w:t>
            </w:r>
            <w:r w:rsidR="003E3939">
              <w:t xml:space="preserve"> </w:t>
            </w:r>
            <w:r w:rsidR="003E3939" w:rsidRPr="003E3939">
              <w:rPr>
                <w:sz w:val="28"/>
                <w:szCs w:val="28"/>
              </w:rPr>
              <w:t>SW-Final-project-JCE-</w:t>
            </w:r>
          </w:p>
        </w:tc>
      </w:tr>
      <w:tr w:rsidR="00ED221C" w14:paraId="069A8E75" w14:textId="77777777" w:rsidTr="00ED221C">
        <w:tc>
          <w:tcPr>
            <w:tcW w:w="415" w:type="dxa"/>
          </w:tcPr>
          <w:p w14:paraId="6289DDEA" w14:textId="77777777" w:rsidR="00ED221C" w:rsidRDefault="0090275B" w:rsidP="00DE0256">
            <w:pPr>
              <w:jc w:val="left"/>
              <w:rPr>
                <w:sz w:val="28"/>
                <w:szCs w:val="28"/>
                <w:rtl/>
              </w:rPr>
            </w:pPr>
            <w:r>
              <w:rPr>
                <w:rFonts w:hint="cs"/>
                <w:sz w:val="28"/>
                <w:szCs w:val="28"/>
                <w:rtl/>
              </w:rPr>
              <w:t>2</w:t>
            </w:r>
          </w:p>
        </w:tc>
        <w:tc>
          <w:tcPr>
            <w:tcW w:w="1843" w:type="dxa"/>
          </w:tcPr>
          <w:p w14:paraId="5E134A53" w14:textId="77777777" w:rsidR="00ED221C" w:rsidRDefault="00ED221C" w:rsidP="00DE0256">
            <w:pPr>
              <w:jc w:val="left"/>
              <w:rPr>
                <w:sz w:val="28"/>
                <w:szCs w:val="28"/>
                <w:rtl/>
              </w:rPr>
            </w:pPr>
            <w:r>
              <w:rPr>
                <w:rFonts w:hint="cs"/>
                <w:sz w:val="28"/>
                <w:szCs w:val="28"/>
                <w:rtl/>
              </w:rPr>
              <w:t>יומן</w:t>
            </w:r>
          </w:p>
        </w:tc>
        <w:tc>
          <w:tcPr>
            <w:tcW w:w="6237" w:type="dxa"/>
          </w:tcPr>
          <w:p w14:paraId="251736B5" w14:textId="7661E337" w:rsidR="00ED221C" w:rsidRDefault="005B050C" w:rsidP="003E3939">
            <w:pPr>
              <w:bidi w:val="0"/>
              <w:jc w:val="left"/>
              <w:rPr>
                <w:sz w:val="28"/>
                <w:szCs w:val="28"/>
              </w:rPr>
            </w:pPr>
            <w:r w:rsidRPr="005B050C">
              <w:rPr>
                <w:sz w:val="28"/>
                <w:szCs w:val="28"/>
              </w:rPr>
              <w:t>https://trello.com/b/OKHMXYKT/lior-project</w:t>
            </w:r>
            <w:bookmarkStart w:id="4" w:name="_GoBack"/>
            <w:bookmarkEnd w:id="4"/>
          </w:p>
        </w:tc>
      </w:tr>
      <w:tr w:rsidR="00ED221C" w14:paraId="0DE476A6" w14:textId="77777777" w:rsidTr="00ED221C">
        <w:tc>
          <w:tcPr>
            <w:tcW w:w="415" w:type="dxa"/>
          </w:tcPr>
          <w:p w14:paraId="7257C3AA" w14:textId="77777777" w:rsidR="00ED221C" w:rsidRDefault="0090275B" w:rsidP="00DE0256">
            <w:pPr>
              <w:jc w:val="left"/>
              <w:rPr>
                <w:sz w:val="28"/>
                <w:szCs w:val="28"/>
                <w:rtl/>
              </w:rPr>
            </w:pPr>
            <w:r>
              <w:rPr>
                <w:rFonts w:hint="cs"/>
                <w:sz w:val="28"/>
                <w:szCs w:val="28"/>
                <w:rtl/>
              </w:rPr>
              <w:t>3</w:t>
            </w:r>
          </w:p>
        </w:tc>
        <w:tc>
          <w:tcPr>
            <w:tcW w:w="1843" w:type="dxa"/>
          </w:tcPr>
          <w:p w14:paraId="2BFA548F" w14:textId="77777777"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14:paraId="3D8AB8E8" w14:textId="77777777" w:rsidR="00ED221C" w:rsidRDefault="00ED221C" w:rsidP="00DE0256">
            <w:pPr>
              <w:jc w:val="left"/>
              <w:rPr>
                <w:sz w:val="28"/>
                <w:szCs w:val="28"/>
              </w:rPr>
            </w:pPr>
          </w:p>
        </w:tc>
      </w:tr>
      <w:tr w:rsidR="0090275B" w14:paraId="4D251A97" w14:textId="77777777" w:rsidTr="00ED221C">
        <w:tc>
          <w:tcPr>
            <w:tcW w:w="415" w:type="dxa"/>
          </w:tcPr>
          <w:p w14:paraId="10A87408" w14:textId="77777777" w:rsidR="0090275B" w:rsidRDefault="0090275B" w:rsidP="00DE0256">
            <w:pPr>
              <w:jc w:val="left"/>
              <w:rPr>
                <w:sz w:val="28"/>
                <w:szCs w:val="28"/>
                <w:rtl/>
              </w:rPr>
            </w:pPr>
            <w:r>
              <w:rPr>
                <w:rFonts w:hint="cs"/>
                <w:sz w:val="28"/>
                <w:szCs w:val="28"/>
                <w:rtl/>
              </w:rPr>
              <w:t>4</w:t>
            </w:r>
          </w:p>
        </w:tc>
        <w:tc>
          <w:tcPr>
            <w:tcW w:w="1843" w:type="dxa"/>
          </w:tcPr>
          <w:p w14:paraId="29781373" w14:textId="77777777" w:rsidR="0090275B" w:rsidRDefault="0090275B" w:rsidP="00DE0256">
            <w:pPr>
              <w:jc w:val="left"/>
              <w:rPr>
                <w:sz w:val="28"/>
                <w:szCs w:val="28"/>
                <w:rtl/>
              </w:rPr>
            </w:pPr>
            <w:r>
              <w:rPr>
                <w:rFonts w:hint="cs"/>
                <w:sz w:val="28"/>
                <w:szCs w:val="28"/>
                <w:rtl/>
              </w:rPr>
              <w:t>הפצה</w:t>
            </w:r>
          </w:p>
        </w:tc>
        <w:tc>
          <w:tcPr>
            <w:tcW w:w="6237" w:type="dxa"/>
          </w:tcPr>
          <w:p w14:paraId="7E8EF39F" w14:textId="77777777" w:rsidR="0090275B" w:rsidRDefault="0090275B" w:rsidP="00DE0256">
            <w:pPr>
              <w:jc w:val="left"/>
              <w:rPr>
                <w:sz w:val="28"/>
                <w:szCs w:val="28"/>
              </w:rPr>
            </w:pPr>
          </w:p>
        </w:tc>
      </w:tr>
      <w:tr w:rsidR="00AF4802" w14:paraId="714D1EE8" w14:textId="77777777" w:rsidTr="00ED221C">
        <w:tc>
          <w:tcPr>
            <w:tcW w:w="415" w:type="dxa"/>
          </w:tcPr>
          <w:p w14:paraId="2379E833" w14:textId="77777777" w:rsidR="00AF4802" w:rsidRPr="00F72879" w:rsidRDefault="00AF4802" w:rsidP="00DE0256">
            <w:pPr>
              <w:jc w:val="left"/>
              <w:rPr>
                <w:sz w:val="28"/>
                <w:szCs w:val="28"/>
                <w:highlight w:val="cyan"/>
                <w:rtl/>
              </w:rPr>
            </w:pPr>
            <w:r w:rsidRPr="00F72879">
              <w:rPr>
                <w:rFonts w:hint="cs"/>
                <w:sz w:val="28"/>
                <w:szCs w:val="28"/>
                <w:highlight w:val="cyan"/>
                <w:rtl/>
              </w:rPr>
              <w:t>5</w:t>
            </w:r>
          </w:p>
        </w:tc>
        <w:tc>
          <w:tcPr>
            <w:tcW w:w="1843" w:type="dxa"/>
          </w:tcPr>
          <w:p w14:paraId="16CDC219" w14:textId="77777777" w:rsidR="00AF4802" w:rsidRPr="00F72879" w:rsidRDefault="00AF4802" w:rsidP="00DE0256">
            <w:pPr>
              <w:jc w:val="left"/>
              <w:rPr>
                <w:sz w:val="28"/>
                <w:szCs w:val="28"/>
                <w:highlight w:val="cyan"/>
                <w:rtl/>
              </w:rPr>
            </w:pPr>
            <w:r w:rsidRPr="00F72879">
              <w:rPr>
                <w:rFonts w:hint="cs"/>
                <w:sz w:val="28"/>
                <w:szCs w:val="28"/>
                <w:highlight w:val="cyan"/>
                <w:rtl/>
              </w:rPr>
              <w:t>סרטון אב-טיפוס</w:t>
            </w:r>
          </w:p>
        </w:tc>
        <w:tc>
          <w:tcPr>
            <w:tcW w:w="6237" w:type="dxa"/>
          </w:tcPr>
          <w:p w14:paraId="6E9BFD30" w14:textId="77777777" w:rsidR="00AF4802" w:rsidRPr="00F72879" w:rsidRDefault="00AF4802" w:rsidP="00DE0256">
            <w:pPr>
              <w:jc w:val="left"/>
              <w:rPr>
                <w:sz w:val="28"/>
                <w:szCs w:val="28"/>
                <w:highlight w:val="cyan"/>
              </w:rPr>
            </w:pPr>
          </w:p>
        </w:tc>
      </w:tr>
    </w:tbl>
    <w:p w14:paraId="560872D0" w14:textId="61CA3C85" w:rsidR="00F55743" w:rsidRDefault="00F55743" w:rsidP="00DF77E7">
      <w:pPr>
        <w:jc w:val="both"/>
        <w:rPr>
          <w:sz w:val="28"/>
          <w:szCs w:val="28"/>
          <w:rtl/>
        </w:rPr>
      </w:pPr>
    </w:p>
    <w:p w14:paraId="1D296F8E" w14:textId="77777777" w:rsidR="00F55743" w:rsidRPr="00F55743" w:rsidRDefault="00F55743" w:rsidP="00F55743">
      <w:pPr>
        <w:rPr>
          <w:sz w:val="28"/>
          <w:szCs w:val="28"/>
          <w:rtl/>
        </w:rPr>
      </w:pPr>
    </w:p>
    <w:p w14:paraId="59A953D4" w14:textId="77777777" w:rsidR="003E3939" w:rsidRDefault="003E3939" w:rsidP="003E3939">
      <w:pPr>
        <w:jc w:val="left"/>
        <w:rPr>
          <w:sz w:val="28"/>
          <w:szCs w:val="28"/>
          <w:rtl/>
        </w:rPr>
      </w:pPr>
    </w:p>
    <w:p w14:paraId="5001E387" w14:textId="77777777" w:rsidR="00ED221C" w:rsidRPr="00ED221C" w:rsidRDefault="00ED221C" w:rsidP="003E3939">
      <w:pPr>
        <w:jc w:val="left"/>
        <w:rPr>
          <w:sz w:val="28"/>
          <w:szCs w:val="28"/>
        </w:rPr>
      </w:pPr>
      <w:r w:rsidRPr="00ED221C">
        <w:rPr>
          <w:rFonts w:hint="cs"/>
          <w:sz w:val="28"/>
          <w:szCs w:val="28"/>
          <w:rtl/>
        </w:rPr>
        <w:t>תוכן העניינים</w:t>
      </w:r>
    </w:p>
    <w:p w14:paraId="73828104" w14:textId="77777777" w:rsidR="00ED221C" w:rsidRPr="00ED221C" w:rsidRDefault="00ED221C" w:rsidP="00ED221C">
      <w:pPr>
        <w:pStyle w:val="ListParagraph"/>
        <w:numPr>
          <w:ilvl w:val="0"/>
          <w:numId w:val="20"/>
        </w:numPr>
        <w:rPr>
          <w:sz w:val="28"/>
          <w:szCs w:val="28"/>
          <w:rtl/>
        </w:rPr>
      </w:pPr>
      <w:r w:rsidRPr="00ED221C">
        <w:rPr>
          <w:rFonts w:hint="cs"/>
          <w:sz w:val="28"/>
          <w:szCs w:val="28"/>
          <w:rtl/>
        </w:rPr>
        <w:t>מילון מונחים, סימנים וקיצורים</w:t>
      </w:r>
    </w:p>
    <w:p w14:paraId="709C6186" w14:textId="77777777" w:rsidR="00835FCA" w:rsidRDefault="00835FCA" w:rsidP="00DE0256">
      <w:pPr>
        <w:jc w:val="left"/>
        <w:rPr>
          <w:sz w:val="28"/>
          <w:szCs w:val="28"/>
        </w:rPr>
      </w:pPr>
      <w:r>
        <w:rPr>
          <w:sz w:val="28"/>
          <w:szCs w:val="28"/>
          <w:rtl/>
        </w:rPr>
        <w:br w:type="page"/>
      </w:r>
    </w:p>
    <w:p w14:paraId="23BCA5C0" w14:textId="7FD36356" w:rsidR="00DF77E7" w:rsidRPr="00DF77E7" w:rsidRDefault="00DF77E7" w:rsidP="00DF77E7">
      <w:pPr>
        <w:rPr>
          <w:b/>
          <w:bCs/>
          <w:sz w:val="36"/>
          <w:szCs w:val="36"/>
          <w:u w:val="single"/>
        </w:rPr>
      </w:pPr>
      <w:r w:rsidRPr="00DF77E7">
        <w:rPr>
          <w:rFonts w:hint="cs"/>
          <w:b/>
          <w:bCs/>
          <w:sz w:val="36"/>
          <w:szCs w:val="36"/>
          <w:u w:val="single"/>
          <w:rtl/>
        </w:rPr>
        <w:lastRenderedPageBreak/>
        <w:t>תקציר</w:t>
      </w:r>
    </w:p>
    <w:p w14:paraId="43C8BADF" w14:textId="615C0F1D" w:rsidR="00DF77E7" w:rsidRDefault="00DF77E7" w:rsidP="00DF77E7">
      <w:pPr>
        <w:pStyle w:val="ListParagraph"/>
        <w:numPr>
          <w:ilvl w:val="0"/>
          <w:numId w:val="20"/>
        </w:numPr>
        <w:rPr>
          <w:sz w:val="28"/>
          <w:szCs w:val="28"/>
        </w:rPr>
      </w:pPr>
      <w:r>
        <w:rPr>
          <w:rFonts w:hint="cs"/>
          <w:sz w:val="28"/>
          <w:szCs w:val="28"/>
          <w:rtl/>
        </w:rPr>
        <w:t>במסמך זה אתאר את פרויקט הגמר שלי בתואר הראשון להנדסת תוכנה</w:t>
      </w:r>
      <w:r w:rsidRPr="00F55743">
        <w:rPr>
          <w:rFonts w:hint="cs"/>
          <w:sz w:val="28"/>
          <w:szCs w:val="28"/>
          <w:rtl/>
        </w:rPr>
        <w:t>,</w:t>
      </w:r>
      <w:r>
        <w:rPr>
          <w:rFonts w:hint="cs"/>
          <w:sz w:val="28"/>
          <w:szCs w:val="28"/>
          <w:rtl/>
        </w:rPr>
        <w:t xml:space="preserve"> ובמסגרת הפרויקט</w:t>
      </w:r>
      <w:r w:rsidRPr="00F55743">
        <w:rPr>
          <w:rFonts w:hint="cs"/>
          <w:sz w:val="28"/>
          <w:szCs w:val="28"/>
          <w:rtl/>
        </w:rPr>
        <w:t xml:space="preserve"> </w:t>
      </w:r>
      <w:r>
        <w:rPr>
          <w:rFonts w:hint="cs"/>
          <w:sz w:val="28"/>
          <w:szCs w:val="28"/>
          <w:rtl/>
        </w:rPr>
        <w:t>אצור</w:t>
      </w:r>
      <w:r w:rsidRPr="00F55743">
        <w:rPr>
          <w:rFonts w:hint="cs"/>
          <w:sz w:val="28"/>
          <w:szCs w:val="28"/>
          <w:rtl/>
        </w:rPr>
        <w:t xml:space="preserve"> מוצר תוכנתי</w:t>
      </w:r>
      <w:r>
        <w:rPr>
          <w:rFonts w:hint="cs"/>
          <w:sz w:val="28"/>
          <w:szCs w:val="28"/>
          <w:rtl/>
        </w:rPr>
        <w:t xml:space="preserve"> (אפליקציה) המספק מענה לניידות המידע והגרת הנתונים בתחום הנתבים (הסבר מהו נתב בהמשך) הביתיים</w:t>
      </w:r>
      <w:r w:rsidRPr="00F55743">
        <w:rPr>
          <w:rFonts w:hint="cs"/>
          <w:sz w:val="28"/>
          <w:szCs w:val="28"/>
          <w:rtl/>
        </w:rPr>
        <w:t>.</w:t>
      </w:r>
    </w:p>
    <w:p w14:paraId="06B5D309" w14:textId="77777777" w:rsidR="00DF77E7" w:rsidRDefault="00DF77E7" w:rsidP="00DF77E7">
      <w:pPr>
        <w:pStyle w:val="ListParagraph"/>
        <w:rPr>
          <w:sz w:val="28"/>
          <w:szCs w:val="28"/>
          <w:rtl/>
        </w:rPr>
      </w:pPr>
    </w:p>
    <w:p w14:paraId="086DA177" w14:textId="77777777" w:rsidR="00DF77E7" w:rsidRDefault="00DF77E7" w:rsidP="00DF77E7">
      <w:pPr>
        <w:pStyle w:val="ListParagraph"/>
        <w:numPr>
          <w:ilvl w:val="0"/>
          <w:numId w:val="20"/>
        </w:numPr>
        <w:rPr>
          <w:sz w:val="28"/>
          <w:szCs w:val="28"/>
        </w:rPr>
      </w:pPr>
      <w:r w:rsidRPr="00F55743">
        <w:rPr>
          <w:rFonts w:hint="cs"/>
          <w:sz w:val="28"/>
          <w:szCs w:val="28"/>
          <w:rtl/>
        </w:rPr>
        <w:t xml:space="preserve">המוצר המפותח בשלבי הפרויקט הוא אפליקציית (יישום תוכנתי) היושבת על גבי מערכות הפעלה מבוססות גרסאות </w:t>
      </w:r>
      <w:r w:rsidRPr="00F55743">
        <w:rPr>
          <w:rFonts w:hint="cs"/>
          <w:sz w:val="28"/>
          <w:szCs w:val="28"/>
        </w:rPr>
        <w:t>A</w:t>
      </w:r>
      <w:r w:rsidRPr="00F55743">
        <w:rPr>
          <w:sz w:val="28"/>
          <w:szCs w:val="28"/>
        </w:rPr>
        <w:t>ndroid</w:t>
      </w:r>
      <w:r w:rsidRPr="00F55743">
        <w:rPr>
          <w:rFonts w:hint="cs"/>
          <w:sz w:val="28"/>
          <w:szCs w:val="28"/>
          <w:rtl/>
        </w:rPr>
        <w:t>, האפליקציה מקודדת בשפת</w:t>
      </w:r>
      <w:r w:rsidRPr="00F55743">
        <w:rPr>
          <w:sz w:val="28"/>
          <w:szCs w:val="28"/>
        </w:rPr>
        <w:t xml:space="preserve"> </w:t>
      </w:r>
      <w:r w:rsidRPr="00F55743">
        <w:rPr>
          <w:rFonts w:hint="cs"/>
          <w:sz w:val="28"/>
          <w:szCs w:val="28"/>
          <w:rtl/>
        </w:rPr>
        <w:t xml:space="preserve"> התכנות </w:t>
      </w:r>
      <w:r w:rsidRPr="00F55743">
        <w:rPr>
          <w:rFonts w:hint="cs"/>
          <w:sz w:val="28"/>
          <w:szCs w:val="28"/>
        </w:rPr>
        <w:t>JAVA</w:t>
      </w:r>
      <w:r w:rsidRPr="00F55743">
        <w:rPr>
          <w:rFonts w:hint="cs"/>
          <w:sz w:val="28"/>
          <w:szCs w:val="28"/>
          <w:rtl/>
        </w:rPr>
        <w:t xml:space="preserve"> ומפותחת בסביבת </w:t>
      </w:r>
      <w:r w:rsidRPr="00F55743">
        <w:rPr>
          <w:sz w:val="28"/>
          <w:szCs w:val="28"/>
        </w:rPr>
        <w:t>Windows 10</w:t>
      </w:r>
      <w:r w:rsidRPr="00F55743">
        <w:rPr>
          <w:rFonts w:hint="cs"/>
          <w:sz w:val="28"/>
          <w:szCs w:val="28"/>
          <w:rtl/>
        </w:rPr>
        <w:t xml:space="preserve">. האפליקציה (יישום) המפותחת בפלטפורמת </w:t>
      </w:r>
      <w:r w:rsidRPr="00F55743">
        <w:rPr>
          <w:sz w:val="28"/>
          <w:szCs w:val="28"/>
        </w:rPr>
        <w:t>Android Studio</w:t>
      </w:r>
      <w:r w:rsidRPr="00F55743">
        <w:rPr>
          <w:rFonts w:hint="cs"/>
          <w:sz w:val="28"/>
          <w:szCs w:val="28"/>
          <w:rtl/>
        </w:rPr>
        <w:t xml:space="preserve"> בגרסה האחרונה הזמינה באתר הראשי לפלטפורמה (לינקים יצורפו בהמשך). האפליקציה הינה (בשלבי פיתוח לכתיבת מסמך זה),היא תהיה מסוגלת לבצע משיכת נתונים מרשת אלחוטית המחוברת לנתב בייתי ובהמשך תתאפיין ביכולת דחיפת נתונים וביצוע קונפיגורציה לנתב הביתי</w:t>
      </w:r>
      <w:r>
        <w:rPr>
          <w:rFonts w:hint="cs"/>
          <w:sz w:val="28"/>
          <w:szCs w:val="28"/>
          <w:rtl/>
        </w:rPr>
        <w:t>.</w:t>
      </w:r>
    </w:p>
    <w:p w14:paraId="70D8179D" w14:textId="77777777" w:rsidR="00DF77E7" w:rsidRPr="00F55743" w:rsidRDefault="00DF77E7" w:rsidP="00DF77E7">
      <w:pPr>
        <w:pStyle w:val="ListParagraph"/>
        <w:rPr>
          <w:sz w:val="28"/>
          <w:szCs w:val="28"/>
          <w:rtl/>
        </w:rPr>
      </w:pPr>
    </w:p>
    <w:p w14:paraId="2D0EC385" w14:textId="77777777" w:rsidR="00DF77E7" w:rsidRDefault="00DF77E7" w:rsidP="00DF77E7">
      <w:pPr>
        <w:pStyle w:val="ListParagraph"/>
        <w:numPr>
          <w:ilvl w:val="0"/>
          <w:numId w:val="20"/>
        </w:numPr>
        <w:rPr>
          <w:sz w:val="28"/>
          <w:szCs w:val="28"/>
        </w:rPr>
      </w:pPr>
      <w:r w:rsidRPr="00F55743">
        <w:rPr>
          <w:rFonts w:hint="cs"/>
          <w:sz w:val="28"/>
          <w:szCs w:val="28"/>
          <w:rtl/>
        </w:rPr>
        <w:t xml:space="preserve">הפרויקט יתנהל תחת המנחה דר' מרים אללוף ואופי הפרויקט יהיה כמודל הדומה לפרויקטים מתוכננים היטב ואינם זריזים כדוגמת </w:t>
      </w:r>
      <w:r w:rsidRPr="00F55743">
        <w:rPr>
          <w:sz w:val="28"/>
          <w:szCs w:val="28"/>
        </w:rPr>
        <w:t>Agile</w:t>
      </w:r>
      <w:r w:rsidRPr="00F55743">
        <w:rPr>
          <w:rFonts w:hint="cs"/>
          <w:sz w:val="28"/>
          <w:szCs w:val="28"/>
          <w:rtl/>
        </w:rPr>
        <w:t>. בפרויקט ישתלבו שתי חלקי פיתוח לאפליקציה. בשלב הראשון אעבוד על שאיבת נתונים מן הנתב. בשלב השני אעבוד להצלחת ביצוע קונפיגורציה להגדרות הנתב. עבור הפרויקט הציוד הנדרש הינו מס' נתבים ביתיי</w:t>
      </w:r>
      <w:r w:rsidRPr="00F55743">
        <w:rPr>
          <w:rFonts w:hint="eastAsia"/>
          <w:sz w:val="28"/>
          <w:szCs w:val="28"/>
          <w:rtl/>
        </w:rPr>
        <w:t>ם</w:t>
      </w:r>
      <w:r w:rsidRPr="00F55743">
        <w:rPr>
          <w:rFonts w:hint="cs"/>
          <w:sz w:val="28"/>
          <w:szCs w:val="28"/>
          <w:rtl/>
        </w:rPr>
        <w:t xml:space="preserve">, מחשב, תוכנת </w:t>
      </w:r>
      <w:r w:rsidRPr="00F55743">
        <w:rPr>
          <w:sz w:val="28"/>
          <w:szCs w:val="28"/>
        </w:rPr>
        <w:t>Android Studio</w:t>
      </w:r>
      <w:r w:rsidRPr="00F55743">
        <w:rPr>
          <w:rFonts w:hint="cs"/>
          <w:sz w:val="28"/>
          <w:szCs w:val="28"/>
          <w:rtl/>
        </w:rPr>
        <w:t xml:space="preserve">, כבל עם מחבר אנדרואיד וטלפון חכם מבוסס מערכת ההפעלה </w:t>
      </w:r>
      <w:r w:rsidRPr="00F55743">
        <w:rPr>
          <w:sz w:val="28"/>
          <w:szCs w:val="28"/>
        </w:rPr>
        <w:t>Android</w:t>
      </w:r>
      <w:r w:rsidRPr="00F55743">
        <w:rPr>
          <w:rFonts w:hint="cs"/>
          <w:sz w:val="28"/>
          <w:szCs w:val="28"/>
          <w:rtl/>
        </w:rPr>
        <w:t>.</w:t>
      </w:r>
    </w:p>
    <w:p w14:paraId="3A564140" w14:textId="4ACB10D1" w:rsidR="00835FCA" w:rsidRPr="00F31756" w:rsidRDefault="00003228">
      <w:pPr>
        <w:pStyle w:val="Heading1"/>
        <w:jc w:val="left"/>
        <w:rPr>
          <w:b/>
          <w:bCs/>
          <w:sz w:val="44"/>
          <w:szCs w:val="44"/>
          <w:u w:val="single"/>
          <w:rtl/>
          <w:rPrChange w:id="5" w:author="and" w:date="2017-02-06T19:20:00Z">
            <w:rPr>
              <w:rtl/>
            </w:rPr>
          </w:rPrChange>
        </w:rPr>
        <w:pPrChange w:id="6" w:author="and" w:date="2017-02-06T19:19:00Z">
          <w:pPr>
            <w:pStyle w:val="Heading1"/>
            <w:numPr>
              <w:numId w:val="17"/>
            </w:numPr>
            <w:ind w:left="795" w:hanging="795"/>
            <w:jc w:val="left"/>
          </w:pPr>
        </w:pPrChange>
      </w:pPr>
      <w:r w:rsidRPr="00F31756">
        <w:rPr>
          <w:rFonts w:cs="Times New Roman" w:hint="eastAsia"/>
          <w:b/>
          <w:bCs/>
          <w:sz w:val="44"/>
          <w:szCs w:val="44"/>
          <w:u w:val="single"/>
          <w:rtl/>
          <w:rPrChange w:id="7" w:author="and" w:date="2017-02-06T19:20:00Z">
            <w:rPr>
              <w:rFonts w:cs="Times New Roman" w:hint="eastAsia"/>
              <w:rtl/>
            </w:rPr>
          </w:rPrChange>
        </w:rPr>
        <w:t>מבוא</w:t>
      </w:r>
    </w:p>
    <w:p w14:paraId="1A11F990" w14:textId="77777777" w:rsidR="00F31756" w:rsidRDefault="00F31756">
      <w:pPr>
        <w:jc w:val="left"/>
        <w:rPr>
          <w:ins w:id="8" w:author="and" w:date="2017-02-06T19:19:00Z"/>
          <w:highlight w:val="cyan"/>
          <w:rtl/>
        </w:rPr>
        <w:pPrChange w:id="9" w:author="and" w:date="2017-02-06T19:19:00Z">
          <w:pPr>
            <w:jc w:val="left"/>
          </w:pPr>
        </w:pPrChange>
      </w:pPr>
    </w:p>
    <w:p w14:paraId="3E9FBD77" w14:textId="77777777" w:rsidR="00B54814" w:rsidDel="00F31756" w:rsidRDefault="00854863" w:rsidP="00854863">
      <w:pPr>
        <w:jc w:val="left"/>
        <w:rPr>
          <w:del w:id="10" w:author="and" w:date="2017-02-06T19:19:00Z"/>
          <w:rtl/>
        </w:rPr>
      </w:pPr>
      <w:del w:id="11" w:author="and" w:date="2017-02-06T19:19:00Z">
        <w:r w:rsidDel="00F31756">
          <w:rPr>
            <w:rFonts w:hint="cs"/>
            <w:highlight w:val="cyan"/>
            <w:rtl/>
          </w:rPr>
          <w:delText xml:space="preserve">קראו פרק זה </w:delText>
        </w:r>
        <w:r w:rsidDel="00F31756">
          <w:rPr>
            <w:highlight w:val="cyan"/>
            <w:rtl/>
          </w:rPr>
          <w:delText>–</w:delText>
        </w:r>
        <w:r w:rsidDel="00F31756">
          <w:rPr>
            <w:rFonts w:hint="cs"/>
            <w:highlight w:val="cyan"/>
            <w:rtl/>
          </w:rPr>
          <w:delText xml:space="preserve"> שכתבו לפי הצורך </w:delText>
        </w:r>
      </w:del>
    </w:p>
    <w:p w14:paraId="113441E5" w14:textId="77777777" w:rsidR="00C77ABC" w:rsidDel="00F31756" w:rsidRDefault="00C77ABC" w:rsidP="00003228">
      <w:pPr>
        <w:jc w:val="left"/>
        <w:rPr>
          <w:del w:id="12" w:author="and" w:date="2017-02-06T19:19:00Z"/>
          <w:rtl/>
        </w:rPr>
      </w:pPr>
    </w:p>
    <w:p w14:paraId="1CD0A27E" w14:textId="77777777" w:rsidR="00DE0256" w:rsidDel="00F31756" w:rsidRDefault="00003228" w:rsidP="00003228">
      <w:pPr>
        <w:jc w:val="left"/>
        <w:rPr>
          <w:del w:id="13" w:author="and" w:date="2017-02-06T19:19:00Z"/>
          <w:rtl/>
        </w:rPr>
      </w:pPr>
      <w:del w:id="14" w:author="and" w:date="2017-02-06T19:19:00Z">
        <w:r w:rsidDel="00F31756">
          <w:rPr>
            <w:rFonts w:hint="cs"/>
            <w:rtl/>
          </w:rPr>
          <w:delText xml:space="preserve">המבוא יכלול תיאור מסגרת </w:delText>
        </w:r>
        <w:r w:rsidR="006225C8" w:rsidDel="00F31756">
          <w:rPr>
            <w:rFonts w:hint="cs"/>
            <w:rtl/>
          </w:rPr>
          <w:delText>הפרויקט</w:delText>
        </w:r>
      </w:del>
    </w:p>
    <w:p w14:paraId="0AF68D60" w14:textId="77777777" w:rsidR="00C77ABC" w:rsidDel="00F31756" w:rsidRDefault="00C77ABC" w:rsidP="00C77ABC">
      <w:pPr>
        <w:jc w:val="left"/>
        <w:rPr>
          <w:del w:id="15" w:author="and" w:date="2017-02-06T19:19:00Z"/>
          <w:rtl/>
        </w:rPr>
      </w:pPr>
    </w:p>
    <w:p w14:paraId="2F9A47EF" w14:textId="77777777" w:rsidR="00C77ABC" w:rsidDel="00F31756" w:rsidRDefault="00C77ABC" w:rsidP="00C77ABC">
      <w:pPr>
        <w:jc w:val="left"/>
        <w:rPr>
          <w:del w:id="16" w:author="and" w:date="2017-02-06T19:19:00Z"/>
          <w:rtl/>
        </w:rPr>
      </w:pPr>
      <w:del w:id="17" w:author="and" w:date="2017-02-06T19:19:00Z">
        <w:r w:rsidDel="00F31756">
          <w:rPr>
            <w:rFonts w:hint="cs"/>
          </w:rPr>
          <w:delText>TODO:</w:delText>
        </w:r>
      </w:del>
    </w:p>
    <w:p w14:paraId="4CC66E2C" w14:textId="77777777" w:rsidR="00C3124B" w:rsidDel="00F31756" w:rsidRDefault="00C77ABC" w:rsidP="00003228">
      <w:pPr>
        <w:jc w:val="left"/>
        <w:rPr>
          <w:del w:id="18" w:author="and" w:date="2017-02-06T19:19:00Z"/>
          <w:rtl/>
        </w:rPr>
      </w:pPr>
      <w:del w:id="19" w:author="and" w:date="2017-02-06T19:19:00Z">
        <w:r w:rsidDel="00F31756">
          <w:rPr>
            <w:rFonts w:hint="cs"/>
            <w:rtl/>
          </w:rPr>
          <w:delText xml:space="preserve">פתיחה </w:delText>
        </w:r>
        <w:r w:rsidDel="00F31756">
          <w:rPr>
            <w:rFonts w:hint="cs"/>
          </w:rPr>
          <w:delText>V</w:delText>
        </w:r>
        <w:r w:rsidDel="00F31756">
          <w:rPr>
            <w:rFonts w:hint="cs"/>
            <w:rtl/>
          </w:rPr>
          <w:delText xml:space="preserve"> -&gt; </w:delText>
        </w:r>
        <w:r w:rsidR="00C3124B" w:rsidDel="00F31756">
          <w:rPr>
            <w:rFonts w:hint="cs"/>
            <w:rtl/>
          </w:rPr>
          <w:delText>הסבר מה זה נתב</w:delText>
        </w:r>
        <w:r w:rsidDel="00F31756">
          <w:rPr>
            <w:rFonts w:hint="cs"/>
            <w:rtl/>
          </w:rPr>
          <w:delText xml:space="preserve"> </w:delText>
        </w:r>
        <w:r w:rsidDel="00F31756">
          <w:rPr>
            <w:rFonts w:hint="cs"/>
          </w:rPr>
          <w:delText>V</w:delText>
        </w:r>
        <w:r w:rsidR="00C3124B" w:rsidDel="00F31756">
          <w:rPr>
            <w:rFonts w:hint="cs"/>
            <w:rtl/>
          </w:rPr>
          <w:delText xml:space="preserve"> - &gt; רשת אלחוטית</w:delText>
        </w:r>
        <w:r w:rsidDel="00F31756">
          <w:rPr>
            <w:rFonts w:hint="cs"/>
            <w:rtl/>
          </w:rPr>
          <w:delText xml:space="preserve"> </w:delText>
        </w:r>
        <w:r w:rsidDel="00F31756">
          <w:rPr>
            <w:rFonts w:hint="cs"/>
          </w:rPr>
          <w:delText>V</w:delText>
        </w:r>
        <w:r w:rsidR="00C3124B" w:rsidDel="00F31756">
          <w:rPr>
            <w:rFonts w:hint="cs"/>
            <w:rtl/>
          </w:rPr>
          <w:delText xml:space="preserve"> - &gt; אפליקציית אנדרואיד</w:delText>
        </w:r>
        <w:r w:rsidDel="00F31756">
          <w:rPr>
            <w:rFonts w:hint="cs"/>
            <w:rtl/>
          </w:rPr>
          <w:delText xml:space="preserve"> </w:delText>
        </w:r>
        <w:r w:rsidDel="00F31756">
          <w:rPr>
            <w:rFonts w:hint="cs"/>
          </w:rPr>
          <w:delText>V</w:delText>
        </w:r>
        <w:r w:rsidR="00C3124B" w:rsidDel="00F31756">
          <w:rPr>
            <w:rFonts w:hint="cs"/>
            <w:rtl/>
          </w:rPr>
          <w:delText xml:space="preserve"> - &gt; מה אני עושה ||</w:delText>
        </w:r>
      </w:del>
    </w:p>
    <w:p w14:paraId="737D595C" w14:textId="77777777" w:rsidR="00C3124B" w:rsidDel="00415D10" w:rsidRDefault="00C3124B" w:rsidP="00C3124B">
      <w:pPr>
        <w:jc w:val="left"/>
        <w:rPr>
          <w:del w:id="20" w:author="Miriam" w:date="2017-01-31T15:23:00Z"/>
        </w:rPr>
      </w:pPr>
    </w:p>
    <w:p w14:paraId="2ADA1449" w14:textId="77777777" w:rsidR="00F31756" w:rsidRDefault="005D73EF">
      <w:pPr>
        <w:jc w:val="left"/>
        <w:rPr>
          <w:ins w:id="21" w:author="and" w:date="2017-02-06T19:20:00Z"/>
          <w:rFonts w:asciiTheme="minorBidi" w:hAnsiTheme="minorBidi" w:cstheme="minorBidi"/>
          <w:color w:val="000000"/>
          <w:sz w:val="24"/>
          <w:szCs w:val="24"/>
          <w:shd w:val="clear" w:color="auto" w:fill="FFFFFF"/>
          <w:rtl/>
        </w:rPr>
        <w:pPrChange w:id="22" w:author="and" w:date="2017-02-06T19:19:00Z">
          <w:pPr>
            <w:jc w:val="left"/>
          </w:pPr>
        </w:pPrChange>
      </w:pPr>
      <w:del w:id="23" w:author="Miriam" w:date="2017-01-31T15:23:00Z">
        <w:r w:rsidDel="00415D10">
          <w:rPr>
            <w:rFonts w:hint="cs"/>
            <w:sz w:val="24"/>
            <w:szCs w:val="24"/>
            <w:rtl/>
          </w:rPr>
          <w:delText xml:space="preserve">- </w:delText>
        </w:r>
        <w:r w:rsidR="00E23DCD" w:rsidRPr="009C405D" w:rsidDel="00415D10">
          <w:rPr>
            <w:rFonts w:hint="cs"/>
            <w:sz w:val="24"/>
            <w:szCs w:val="24"/>
            <w:rtl/>
          </w:rPr>
          <w:delText xml:space="preserve">האינטרנט היא רשת תקשורת נתונים הכי גדולה בעולם. תכני אינטרנט, תמונות, קבצי קול, וכל מידע דיגיטלי אחר מועברים ברשת האינטרנט. </w:delText>
        </w:r>
      </w:del>
      <w:ins w:id="24" w:author="Miriam" w:date="2017-01-31T15:24:00Z">
        <w:r w:rsidR="00415D10" w:rsidRPr="009C405D">
          <w:rPr>
            <w:rFonts w:hint="cs"/>
            <w:sz w:val="24"/>
            <w:szCs w:val="24"/>
            <w:rtl/>
          </w:rPr>
          <w:t>הנתב (</w:t>
        </w:r>
        <w:r w:rsidR="00415D10" w:rsidRPr="009C405D">
          <w:rPr>
            <w:sz w:val="24"/>
            <w:szCs w:val="24"/>
          </w:rPr>
          <w:t>Router</w:t>
        </w:r>
        <w:r w:rsidR="00415D10" w:rsidRPr="009C405D">
          <w:rPr>
            <w:rFonts w:hint="cs"/>
            <w:sz w:val="24"/>
            <w:szCs w:val="24"/>
            <w:rtl/>
          </w:rPr>
          <w:t>)</w:t>
        </w:r>
        <w:r w:rsidR="00415D10">
          <w:rPr>
            <w:rFonts w:hint="cs"/>
            <w:sz w:val="24"/>
            <w:szCs w:val="24"/>
            <w:rtl/>
          </w:rPr>
          <w:t xml:space="preserve"> הוא </w:t>
        </w:r>
      </w:ins>
      <w:r w:rsidR="009C405D" w:rsidRPr="009C405D">
        <w:rPr>
          <w:rFonts w:hint="cs"/>
          <w:sz w:val="24"/>
          <w:szCs w:val="24"/>
          <w:rtl/>
        </w:rPr>
        <w:t>אחד מה</w:t>
      </w:r>
      <w:r w:rsidR="00E23DCD" w:rsidRPr="009C405D">
        <w:rPr>
          <w:rFonts w:hint="cs"/>
          <w:sz w:val="24"/>
          <w:szCs w:val="24"/>
          <w:rtl/>
        </w:rPr>
        <w:t>רכיב</w:t>
      </w:r>
      <w:r w:rsidR="009C405D" w:rsidRPr="009C405D">
        <w:rPr>
          <w:rFonts w:hint="cs"/>
          <w:sz w:val="24"/>
          <w:szCs w:val="24"/>
          <w:rtl/>
        </w:rPr>
        <w:t>ים</w:t>
      </w:r>
      <w:r w:rsidR="00E23DCD" w:rsidRPr="009C405D">
        <w:rPr>
          <w:rFonts w:hint="cs"/>
          <w:sz w:val="24"/>
          <w:szCs w:val="24"/>
          <w:rtl/>
        </w:rPr>
        <w:t xml:space="preserve"> </w:t>
      </w:r>
      <w:r w:rsidR="009C405D" w:rsidRPr="009C405D">
        <w:rPr>
          <w:rFonts w:hint="cs"/>
          <w:sz w:val="24"/>
          <w:szCs w:val="24"/>
          <w:rtl/>
        </w:rPr>
        <w:t>ה</w:t>
      </w:r>
      <w:r w:rsidR="00E23DCD" w:rsidRPr="009C405D">
        <w:rPr>
          <w:rFonts w:hint="cs"/>
          <w:sz w:val="24"/>
          <w:szCs w:val="24"/>
          <w:rtl/>
        </w:rPr>
        <w:t>מרכזי מאוד</w:t>
      </w:r>
      <w:r w:rsidR="009C405D" w:rsidRPr="009C405D">
        <w:rPr>
          <w:rFonts w:hint="cs"/>
          <w:sz w:val="24"/>
          <w:szCs w:val="24"/>
          <w:rtl/>
        </w:rPr>
        <w:t xml:space="preserve"> בתעבורת </w:t>
      </w:r>
      <w:ins w:id="25" w:author="Miriam" w:date="2017-01-31T15:24:00Z">
        <w:r w:rsidR="00415D10">
          <w:rPr>
            <w:rFonts w:hint="cs"/>
            <w:sz w:val="24"/>
            <w:szCs w:val="24"/>
            <w:rtl/>
          </w:rPr>
          <w:t>ה</w:t>
        </w:r>
      </w:ins>
      <w:r w:rsidR="009C405D" w:rsidRPr="009C405D">
        <w:rPr>
          <w:rFonts w:hint="cs"/>
          <w:sz w:val="24"/>
          <w:szCs w:val="24"/>
          <w:rtl/>
        </w:rPr>
        <w:t xml:space="preserve">מידע </w:t>
      </w:r>
      <w:ins w:id="26" w:author="Miriam" w:date="2017-01-31T15:24:00Z">
        <w:r w:rsidR="00415D10">
          <w:rPr>
            <w:rFonts w:hint="cs"/>
            <w:sz w:val="24"/>
            <w:szCs w:val="24"/>
            <w:rtl/>
          </w:rPr>
          <w:t xml:space="preserve">באינטרנט </w:t>
        </w:r>
      </w:ins>
      <w:del w:id="27" w:author="Miriam" w:date="2017-01-31T15:24:00Z">
        <w:r w:rsidR="009C405D" w:rsidRPr="009C405D" w:rsidDel="00415D10">
          <w:rPr>
            <w:rFonts w:hint="cs"/>
            <w:sz w:val="24"/>
            <w:szCs w:val="24"/>
            <w:rtl/>
          </w:rPr>
          <w:delText>הוא הנתב (</w:delText>
        </w:r>
        <w:r w:rsidR="009C405D" w:rsidRPr="009C405D" w:rsidDel="00415D10">
          <w:rPr>
            <w:sz w:val="24"/>
            <w:szCs w:val="24"/>
          </w:rPr>
          <w:delText>Router</w:delText>
        </w:r>
        <w:r w:rsidR="009C405D" w:rsidRPr="009C405D" w:rsidDel="00415D10">
          <w:rPr>
            <w:rFonts w:hint="cs"/>
            <w:sz w:val="24"/>
            <w:szCs w:val="24"/>
            <w:rtl/>
          </w:rPr>
          <w:delText>)</w:delText>
        </w:r>
      </w:del>
      <w:r w:rsidR="009C405D" w:rsidRPr="009C405D">
        <w:rPr>
          <w:rFonts w:hint="cs"/>
          <w:sz w:val="24"/>
          <w:szCs w:val="24"/>
          <w:rtl/>
        </w:rPr>
        <w:t xml:space="preserve">. </w:t>
      </w:r>
      <w:r w:rsidR="00C3124B" w:rsidRPr="009C405D">
        <w:rPr>
          <w:rFonts w:asciiTheme="minorBidi" w:hAnsiTheme="minorBidi" w:cstheme="minorBidi"/>
          <w:sz w:val="24"/>
          <w:szCs w:val="24"/>
          <w:rtl/>
        </w:rPr>
        <w:t xml:space="preserve">נתב </w:t>
      </w:r>
      <w:r w:rsidR="009C405D" w:rsidRPr="009C405D">
        <w:rPr>
          <w:rFonts w:asciiTheme="minorBidi" w:hAnsiTheme="minorBidi" w:cstheme="minorBidi" w:hint="cs"/>
          <w:sz w:val="24"/>
          <w:szCs w:val="24"/>
          <w:rtl/>
        </w:rPr>
        <w:t>(</w:t>
      </w:r>
      <w:r w:rsidR="009C405D" w:rsidRPr="009C405D">
        <w:rPr>
          <w:rFonts w:asciiTheme="minorBidi" w:hAnsiTheme="minorBidi" w:cstheme="minorBidi"/>
          <w:sz w:val="24"/>
          <w:szCs w:val="24"/>
        </w:rPr>
        <w:t>ROUTER</w:t>
      </w:r>
      <w:r w:rsidR="009C405D" w:rsidRPr="009C405D">
        <w:rPr>
          <w:rFonts w:asciiTheme="minorBidi" w:hAnsiTheme="minorBidi" w:cstheme="minorBidi" w:hint="cs"/>
          <w:sz w:val="24"/>
          <w:szCs w:val="24"/>
          <w:rtl/>
        </w:rPr>
        <w:t xml:space="preserve">) </w:t>
      </w:r>
      <w:r w:rsidR="00C3124B" w:rsidRPr="009C405D">
        <w:rPr>
          <w:rFonts w:asciiTheme="minorBidi" w:hAnsiTheme="minorBidi" w:cstheme="minorBidi"/>
          <w:sz w:val="24"/>
          <w:szCs w:val="24"/>
          <w:rtl/>
        </w:rPr>
        <w:t xml:space="preserve">- </w:t>
      </w:r>
      <w:r w:rsidR="00C3124B" w:rsidRPr="009C405D">
        <w:rPr>
          <w:rFonts w:asciiTheme="minorBidi" w:hAnsiTheme="minorBidi" w:cstheme="minorBidi"/>
          <w:color w:val="252525"/>
          <w:sz w:val="24"/>
          <w:szCs w:val="24"/>
          <w:shd w:val="clear" w:color="auto" w:fill="FFFFFF"/>
          <w:rtl/>
        </w:rPr>
        <w:t>הוא רכיב</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תקשורת מחשבים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שנועד ל</w:t>
      </w:r>
      <w:r w:rsidR="00C3124B" w:rsidRPr="009C405D">
        <w:rPr>
          <w:rFonts w:asciiTheme="minorBidi" w:hAnsiTheme="minorBidi" w:cstheme="minorBidi"/>
          <w:sz w:val="24"/>
          <w:szCs w:val="24"/>
          <w:shd w:val="clear" w:color="auto" w:fill="FFFFFF"/>
          <w:rtl/>
        </w:rPr>
        <w:t>קביעת נתיבן</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והפצתן של</w:t>
      </w:r>
      <w:r w:rsidR="00C3124B" w:rsidRPr="009C405D">
        <w:rPr>
          <w:rStyle w:val="apple-converted-space"/>
          <w:rFonts w:asciiTheme="minorBidi" w:hAnsiTheme="minorBidi" w:cstheme="minorBidi"/>
          <w:color w:val="252525"/>
          <w:sz w:val="24"/>
          <w:szCs w:val="24"/>
          <w:shd w:val="clear" w:color="auto" w:fill="FFFFFF"/>
          <w:rtl/>
        </w:rPr>
        <w:t> </w:t>
      </w:r>
      <w:r w:rsidR="00C3124B" w:rsidRPr="009C405D">
        <w:rPr>
          <w:rFonts w:asciiTheme="minorBidi" w:hAnsiTheme="minorBidi" w:cstheme="minorBidi"/>
          <w:sz w:val="24"/>
          <w:szCs w:val="24"/>
          <w:shd w:val="clear" w:color="auto" w:fill="FFFFFF"/>
          <w:rtl/>
        </w:rPr>
        <w:t>חבילות נתונים</w:t>
      </w:r>
      <w:r w:rsidR="00C3124B" w:rsidRPr="009C405D">
        <w:rPr>
          <w:rStyle w:val="apple-converted-space"/>
          <w:rFonts w:asciiTheme="minorBidi" w:hAnsiTheme="minorBidi" w:cstheme="minorBidi"/>
          <w:color w:val="252525"/>
          <w:sz w:val="24"/>
          <w:szCs w:val="24"/>
          <w:shd w:val="clear" w:color="auto" w:fill="FFFFFF"/>
        </w:rPr>
        <w:t> </w:t>
      </w:r>
      <w:r w:rsidR="00C3124B" w:rsidRPr="009C405D">
        <w:rPr>
          <w:rFonts w:asciiTheme="minorBidi" w:hAnsiTheme="minorBidi" w:cstheme="minorBidi"/>
          <w:color w:val="252525"/>
          <w:sz w:val="24"/>
          <w:szCs w:val="24"/>
          <w:shd w:val="clear" w:color="auto" w:fill="FFFFFF"/>
          <w:rtl/>
        </w:rPr>
        <w:t>ברשתות תקשורת נתונים</w:t>
      </w:r>
      <w:r w:rsidR="00C3124B" w:rsidRPr="009C405D">
        <w:rPr>
          <w:rFonts w:asciiTheme="minorBidi" w:hAnsiTheme="minorBidi" w:cstheme="minorBidi"/>
          <w:color w:val="252525"/>
          <w:sz w:val="24"/>
          <w:szCs w:val="24"/>
          <w:shd w:val="clear" w:color="auto" w:fill="FFFFFF"/>
        </w:rPr>
        <w:t>.</w:t>
      </w:r>
      <w:r w:rsidR="00C3124B" w:rsidRPr="009C405D">
        <w:rPr>
          <w:rFonts w:asciiTheme="minorBidi" w:hAnsiTheme="minorBidi" w:cstheme="minorBidi"/>
          <w:sz w:val="24"/>
          <w:szCs w:val="24"/>
          <w:rtl/>
        </w:rPr>
        <w:t xml:space="preserve"> </w:t>
      </w:r>
      <w:r w:rsidR="009C405D" w:rsidRPr="009C405D">
        <w:rPr>
          <w:rFonts w:asciiTheme="minorBidi" w:hAnsiTheme="minorBidi" w:cstheme="minorBidi" w:hint="cs"/>
          <w:sz w:val="24"/>
          <w:szCs w:val="24"/>
          <w:rtl/>
        </w:rPr>
        <w:t xml:space="preserve">רכיב שהוא </w:t>
      </w:r>
      <w:r w:rsidR="00C3124B" w:rsidRPr="009C405D">
        <w:rPr>
          <w:rFonts w:asciiTheme="minorBidi" w:hAnsiTheme="minorBidi" w:cstheme="minorBidi"/>
          <w:color w:val="000000"/>
          <w:sz w:val="24"/>
          <w:szCs w:val="24"/>
          <w:shd w:val="clear" w:color="auto" w:fill="FFFFFF"/>
          <w:rtl/>
        </w:rPr>
        <w:t>התקן חומרה המאפשר לשתף חיבור אינטרנט אחד בין המחשבים ברשת התקשורת</w:t>
      </w:r>
      <w:r w:rsidR="00C3124B" w:rsidRPr="009C405D">
        <w:rPr>
          <w:rFonts w:asciiTheme="minorBidi" w:hAnsiTheme="minorBidi" w:cstheme="minorBidi"/>
          <w:color w:val="000000"/>
          <w:sz w:val="24"/>
          <w:szCs w:val="24"/>
          <w:shd w:val="clear" w:color="auto" w:fill="FFFFFF"/>
        </w:rPr>
        <w:t>.</w:t>
      </w:r>
      <w:del w:id="28" w:author="and" w:date="2017-02-06T19:19:00Z">
        <w:r w:rsidR="009C405D" w:rsidRPr="009C405D" w:rsidDel="00F31756">
          <w:rPr>
            <w:rFonts w:asciiTheme="minorBidi" w:hAnsiTheme="minorBidi" w:cstheme="minorBidi" w:hint="cs"/>
            <w:color w:val="000000"/>
            <w:sz w:val="24"/>
            <w:szCs w:val="24"/>
            <w:shd w:val="clear" w:color="auto" w:fill="FFFFFF"/>
            <w:rtl/>
          </w:rPr>
          <w:delText xml:space="preserve"> </w:delText>
        </w:r>
        <w:commentRangeStart w:id="29"/>
        <w:commentRangeStart w:id="30"/>
        <w:r w:rsidR="009C405D" w:rsidRPr="009C405D" w:rsidDel="00F31756">
          <w:rPr>
            <w:rFonts w:asciiTheme="minorBidi" w:hAnsiTheme="minorBidi" w:cstheme="minorBidi" w:hint="cs"/>
            <w:color w:val="000000"/>
            <w:sz w:val="24"/>
            <w:szCs w:val="24"/>
            <w:shd w:val="clear" w:color="auto" w:fill="FFFFFF"/>
            <w:rtl/>
          </w:rPr>
          <w:delText>אם נעשה אנלוגיה בין הרשת לנתיבי תנועה כמו כבישים, הנתבים משמשים בתפקיד של שוטרי התנועה של רשת האינטרנט.</w:delText>
        </w:r>
      </w:del>
      <w:commentRangeEnd w:id="29"/>
      <w:r w:rsidR="00415D10">
        <w:rPr>
          <w:rStyle w:val="CommentReference"/>
          <w:rtl/>
        </w:rPr>
        <w:commentReference w:id="29"/>
      </w:r>
      <w:commentRangeEnd w:id="30"/>
      <w:r w:rsidR="006278F2">
        <w:rPr>
          <w:rStyle w:val="CommentReference"/>
        </w:rPr>
        <w:commentReference w:id="30"/>
      </w:r>
      <w:r w:rsidR="009C405D">
        <w:rPr>
          <w:rFonts w:asciiTheme="minorBidi" w:hAnsiTheme="minorBidi" w:cstheme="minorBidi" w:hint="cs"/>
          <w:color w:val="000000"/>
          <w:sz w:val="24"/>
          <w:szCs w:val="24"/>
          <w:shd w:val="clear" w:color="auto" w:fill="FFFFFF"/>
          <w:rtl/>
        </w:rPr>
        <w:t xml:space="preserve"> משימת הניתוב מתבצעת בשכבה השלישית של מודל </w:t>
      </w:r>
      <w:del w:id="31" w:author="Miriam" w:date="2017-01-31T15:29:00Z">
        <w:r w:rsidR="009C405D" w:rsidDel="00415D10">
          <w:rPr>
            <w:rFonts w:asciiTheme="minorBidi" w:hAnsiTheme="minorBidi" w:cstheme="minorBidi" w:hint="cs"/>
            <w:color w:val="000000"/>
            <w:sz w:val="24"/>
            <w:szCs w:val="24"/>
            <w:shd w:val="clear" w:color="auto" w:fill="FFFFFF"/>
            <w:rtl/>
          </w:rPr>
          <w:delText xml:space="preserve">שבע </w:delText>
        </w:r>
      </w:del>
      <w:r w:rsidR="009C405D">
        <w:rPr>
          <w:rFonts w:asciiTheme="minorBidi" w:hAnsiTheme="minorBidi" w:cstheme="minorBidi" w:hint="cs"/>
          <w:color w:val="000000"/>
          <w:sz w:val="24"/>
          <w:szCs w:val="24"/>
          <w:shd w:val="clear" w:color="auto" w:fill="FFFFFF"/>
          <w:rtl/>
        </w:rPr>
        <w:t>השכבות (</w:t>
      </w:r>
      <w:r w:rsidR="009C405D">
        <w:rPr>
          <w:rFonts w:asciiTheme="minorBidi" w:hAnsiTheme="minorBidi" w:cstheme="minorBidi"/>
          <w:color w:val="000000"/>
          <w:sz w:val="24"/>
          <w:szCs w:val="24"/>
          <w:shd w:val="clear" w:color="auto" w:fill="FFFFFF"/>
        </w:rPr>
        <w:t>OSI</w:t>
      </w:r>
      <w:r w:rsidR="009C405D">
        <w:rPr>
          <w:rFonts w:asciiTheme="minorBidi" w:hAnsiTheme="minorBidi" w:cstheme="minorBidi" w:hint="cs"/>
          <w:color w:val="000000"/>
          <w:sz w:val="24"/>
          <w:szCs w:val="24"/>
          <w:shd w:val="clear" w:color="auto" w:fill="FFFFFF"/>
          <w:rtl/>
        </w:rPr>
        <w:t>)</w:t>
      </w:r>
      <w:ins w:id="32" w:author="Miriam" w:date="2017-01-31T15:30:00Z">
        <w:r w:rsidR="00415D10">
          <w:rPr>
            <w:rFonts w:asciiTheme="minorBidi" w:hAnsiTheme="minorBidi" w:cstheme="minorBidi" w:hint="cs"/>
            <w:color w:val="000000"/>
            <w:sz w:val="24"/>
            <w:szCs w:val="24"/>
            <w:shd w:val="clear" w:color="auto" w:fill="FFFFFF"/>
            <w:rtl/>
          </w:rPr>
          <w:t xml:space="preserve"> ומשתמשת בכתובות </w:t>
        </w:r>
        <w:r w:rsidR="00415D10">
          <w:rPr>
            <w:rFonts w:asciiTheme="minorBidi" w:hAnsiTheme="minorBidi" w:cstheme="minorBidi"/>
            <w:color w:val="000000"/>
            <w:sz w:val="24"/>
            <w:szCs w:val="24"/>
            <w:shd w:val="clear" w:color="auto" w:fill="FFFFFF"/>
          </w:rPr>
          <w:t>IP</w:t>
        </w:r>
      </w:ins>
      <w:r w:rsidR="009C405D">
        <w:rPr>
          <w:rFonts w:asciiTheme="minorBidi" w:hAnsiTheme="minorBidi" w:cstheme="minorBidi" w:hint="cs"/>
          <w:color w:val="000000"/>
          <w:sz w:val="24"/>
          <w:szCs w:val="24"/>
          <w:shd w:val="clear" w:color="auto" w:fill="FFFFFF"/>
          <w:rtl/>
        </w:rPr>
        <w:t xml:space="preserve">. </w:t>
      </w:r>
    </w:p>
    <w:p w14:paraId="0B4903B9" w14:textId="77777777" w:rsidR="00F31756" w:rsidRDefault="00F31756">
      <w:pPr>
        <w:jc w:val="left"/>
        <w:rPr>
          <w:ins w:id="33" w:author="and" w:date="2017-02-06T19:22:00Z"/>
          <w:rFonts w:asciiTheme="minorBidi" w:hAnsiTheme="minorBidi" w:cstheme="minorBidi"/>
          <w:color w:val="000000"/>
          <w:sz w:val="24"/>
          <w:szCs w:val="24"/>
          <w:shd w:val="clear" w:color="auto" w:fill="FFFFFF"/>
          <w:rtl/>
        </w:rPr>
        <w:pPrChange w:id="34" w:author="and" w:date="2017-02-06T19:19:00Z">
          <w:pPr>
            <w:jc w:val="left"/>
          </w:pPr>
        </w:pPrChange>
      </w:pPr>
    </w:p>
    <w:p w14:paraId="0B208376" w14:textId="77777777" w:rsidR="00415D10" w:rsidRDefault="00F31756">
      <w:pPr>
        <w:jc w:val="left"/>
        <w:rPr>
          <w:ins w:id="35" w:author="Miriam" w:date="2017-01-31T15:28:00Z"/>
          <w:rFonts w:asciiTheme="minorBidi" w:hAnsiTheme="minorBidi" w:cstheme="minorBidi"/>
          <w:color w:val="000000"/>
          <w:sz w:val="24"/>
          <w:szCs w:val="24"/>
          <w:shd w:val="clear" w:color="auto" w:fill="FFFFFF"/>
          <w:rtl/>
        </w:rPr>
        <w:pPrChange w:id="36" w:author="and" w:date="2017-02-06T19:22:00Z">
          <w:pPr>
            <w:jc w:val="left"/>
          </w:pPr>
        </w:pPrChange>
      </w:pPr>
      <w:ins w:id="37" w:author="and" w:date="2017-02-06T19:21:00Z">
        <w:r>
          <w:rPr>
            <w:rFonts w:asciiTheme="minorBidi" w:hAnsiTheme="minorBidi" w:cstheme="minorBidi" w:hint="cs"/>
            <w:color w:val="000000"/>
            <w:sz w:val="24"/>
            <w:szCs w:val="24"/>
            <w:shd w:val="clear" w:color="auto" w:fill="FFFFFF"/>
            <w:rtl/>
          </w:rPr>
          <w:t xml:space="preserve">נבין </w:t>
        </w:r>
      </w:ins>
      <w:ins w:id="38" w:author="and" w:date="2017-02-06T19:22:00Z">
        <w:r>
          <w:rPr>
            <w:rFonts w:asciiTheme="minorBidi" w:hAnsiTheme="minorBidi" w:cstheme="minorBidi" w:hint="cs"/>
            <w:color w:val="000000"/>
            <w:sz w:val="24"/>
            <w:szCs w:val="24"/>
            <w:shd w:val="clear" w:color="auto" w:fill="FFFFFF"/>
            <w:rtl/>
          </w:rPr>
          <w:t>בקצרה להעשרה</w:t>
        </w:r>
      </w:ins>
      <w:ins w:id="39" w:author="and" w:date="2017-02-06T19:23:00Z">
        <w:r>
          <w:rPr>
            <w:rFonts w:asciiTheme="minorBidi" w:hAnsiTheme="minorBidi" w:cstheme="minorBidi" w:hint="cs"/>
            <w:color w:val="000000"/>
            <w:sz w:val="24"/>
            <w:szCs w:val="24"/>
            <w:shd w:val="clear" w:color="auto" w:fill="FFFFFF"/>
            <w:rtl/>
          </w:rPr>
          <w:t>,</w:t>
        </w:r>
      </w:ins>
      <w:ins w:id="40" w:author="and" w:date="2017-02-06T19:20:00Z">
        <w:r>
          <w:rPr>
            <w:rFonts w:asciiTheme="minorBidi" w:hAnsiTheme="minorBidi" w:cstheme="minorBidi" w:hint="cs"/>
            <w:color w:val="000000"/>
            <w:sz w:val="24"/>
            <w:szCs w:val="24"/>
            <w:shd w:val="clear" w:color="auto" w:fill="FFFFFF"/>
            <w:rtl/>
          </w:rPr>
          <w:t xml:space="preserve"> את </w:t>
        </w:r>
      </w:ins>
      <w:ins w:id="41" w:author="and" w:date="2017-02-06T19:23:00Z">
        <w:r>
          <w:rPr>
            <w:rFonts w:asciiTheme="minorBidi" w:hAnsiTheme="minorBidi" w:cstheme="minorBidi" w:hint="cs"/>
            <w:color w:val="000000"/>
            <w:sz w:val="24"/>
            <w:szCs w:val="24"/>
            <w:shd w:val="clear" w:color="auto" w:fill="FFFFFF"/>
            <w:rtl/>
          </w:rPr>
          <w:t xml:space="preserve">עיקר </w:t>
        </w:r>
      </w:ins>
      <w:ins w:id="42" w:author="and" w:date="2017-02-06T19:20:00Z">
        <w:r>
          <w:rPr>
            <w:rFonts w:asciiTheme="minorBidi" w:hAnsiTheme="minorBidi" w:cstheme="minorBidi" w:hint="cs"/>
            <w:color w:val="000000"/>
            <w:sz w:val="24"/>
            <w:szCs w:val="24"/>
            <w:shd w:val="clear" w:color="auto" w:fill="FFFFFF"/>
            <w:rtl/>
          </w:rPr>
          <w:t>פעולת הנתב</w:t>
        </w:r>
      </w:ins>
      <w:ins w:id="43" w:author="and" w:date="2017-02-06T19:23:00Z">
        <w:r>
          <w:rPr>
            <w:rFonts w:asciiTheme="minorBidi" w:hAnsiTheme="minorBidi" w:cstheme="minorBidi" w:hint="cs"/>
            <w:color w:val="000000"/>
            <w:sz w:val="24"/>
            <w:szCs w:val="24"/>
            <w:shd w:val="clear" w:color="auto" w:fill="FFFFFF"/>
            <w:rtl/>
          </w:rPr>
          <w:t>, צעד לפני שנרצה לגשת אל נתוניו</w:t>
        </w:r>
      </w:ins>
      <w:ins w:id="44" w:author="and" w:date="2017-02-06T19:24:00Z">
        <w:r>
          <w:rPr>
            <w:rFonts w:asciiTheme="minorBidi" w:hAnsiTheme="minorBidi" w:cstheme="minorBidi" w:hint="cs"/>
            <w:color w:val="000000"/>
            <w:sz w:val="24"/>
            <w:szCs w:val="24"/>
            <w:shd w:val="clear" w:color="auto" w:fill="FFFFFF"/>
            <w:rtl/>
          </w:rPr>
          <w:t xml:space="preserve"> </w:t>
        </w:r>
      </w:ins>
      <w:ins w:id="45" w:author="and" w:date="2017-02-06T19:21:00Z">
        <w:r>
          <w:rPr>
            <w:rFonts w:asciiTheme="minorBidi" w:hAnsiTheme="minorBidi" w:cstheme="minorBidi" w:hint="cs"/>
            <w:color w:val="000000"/>
            <w:sz w:val="24"/>
            <w:szCs w:val="24"/>
            <w:shd w:val="clear" w:color="auto" w:fill="FFFFFF"/>
            <w:rtl/>
          </w:rPr>
          <w:t>-</w:t>
        </w:r>
      </w:ins>
      <w:ins w:id="46" w:author="and" w:date="2017-02-06T19:20:00Z">
        <w:r>
          <w:rPr>
            <w:rFonts w:asciiTheme="minorBidi" w:hAnsiTheme="minorBidi" w:cstheme="minorBidi" w:hint="cs"/>
            <w:color w:val="000000"/>
            <w:sz w:val="24"/>
            <w:szCs w:val="24"/>
            <w:shd w:val="clear" w:color="auto" w:fill="FFFFFF"/>
            <w:rtl/>
          </w:rPr>
          <w:t xml:space="preserve"> </w:t>
        </w:r>
      </w:ins>
      <w:commentRangeStart w:id="47"/>
      <w:commentRangeStart w:id="48"/>
      <w:r w:rsidR="009C405D">
        <w:rPr>
          <w:rFonts w:asciiTheme="minorBidi" w:hAnsiTheme="minorBidi" w:cstheme="minorBidi" w:hint="cs"/>
          <w:color w:val="000000"/>
          <w:sz w:val="24"/>
          <w:szCs w:val="24"/>
          <w:shd w:val="clear" w:color="auto" w:fill="FFFFFF"/>
          <w:rtl/>
        </w:rPr>
        <w:t>הנתב מקבל חבילת מידע</w:t>
      </w:r>
      <w:ins w:id="49" w:author="and" w:date="2017-02-06T19:22:00Z">
        <w:r>
          <w:rPr>
            <w:rFonts w:asciiTheme="minorBidi" w:hAnsiTheme="minorBidi" w:cstheme="minorBidi" w:hint="cs"/>
            <w:color w:val="000000"/>
            <w:sz w:val="24"/>
            <w:szCs w:val="24"/>
            <w:shd w:val="clear" w:color="auto" w:fill="FFFFFF"/>
            <w:rtl/>
          </w:rPr>
          <w:t xml:space="preserve"> </w:t>
        </w:r>
        <w:r>
          <w:rPr>
            <w:rFonts w:asciiTheme="minorBidi" w:hAnsiTheme="minorBidi" w:cstheme="minorBidi"/>
            <w:color w:val="000000"/>
            <w:sz w:val="24"/>
            <w:szCs w:val="24"/>
            <w:shd w:val="clear" w:color="auto" w:fill="FFFFFF"/>
          </w:rPr>
          <w:t>(packet)</w:t>
        </w:r>
        <w:r>
          <w:rPr>
            <w:rFonts w:asciiTheme="minorBidi" w:hAnsiTheme="minorBidi" w:cstheme="minorBidi" w:hint="cs"/>
            <w:color w:val="000000"/>
            <w:sz w:val="24"/>
            <w:szCs w:val="24"/>
            <w:shd w:val="clear" w:color="auto" w:fill="FFFFFF"/>
            <w:rtl/>
          </w:rPr>
          <w:t>,</w:t>
        </w:r>
      </w:ins>
      <w:r w:rsidR="009C405D">
        <w:rPr>
          <w:rFonts w:asciiTheme="minorBidi" w:hAnsiTheme="minorBidi" w:cstheme="minorBidi" w:hint="cs"/>
          <w:color w:val="000000"/>
          <w:sz w:val="24"/>
          <w:szCs w:val="24"/>
          <w:shd w:val="clear" w:color="auto" w:fill="FFFFFF"/>
          <w:rtl/>
        </w:rPr>
        <w:t xml:space="preserve"> המגיעה אליו מרכיב תקשורת אחר ועל פי יעד החבילה הנתב ישלח את חבילת המידע להמשך מסלולה אם במידה ולא עשתה מספר צעדים יותר ממה שמוסכם. כל רכיב תקשורת שבו עוברת החבילה נחשב צעד נוסף. במידה והנתב קורא כי כמה מסלולים אפשריים ליעד את החבילה, הנתב יבחר בנתיב אליו החבילה תצעד את מספר הצעדים הקטן ביותר. בנוסף למספר הצעדים, הנתב מתחשב בנתונים רבים המשפיעים על החלטות ניתוב חבילות המידע.</w:t>
      </w:r>
      <w:r w:rsidR="00E17003">
        <w:rPr>
          <w:rFonts w:asciiTheme="minorBidi" w:hAnsiTheme="minorBidi" w:cstheme="minorBidi" w:hint="cs"/>
          <w:color w:val="000000"/>
          <w:sz w:val="24"/>
          <w:szCs w:val="24"/>
          <w:shd w:val="clear" w:color="auto" w:fill="FFFFFF"/>
          <w:rtl/>
        </w:rPr>
        <w:t xml:space="preserve"> </w:t>
      </w:r>
      <w:commentRangeEnd w:id="47"/>
      <w:r w:rsidR="00415D10">
        <w:rPr>
          <w:rStyle w:val="CommentReference"/>
          <w:rtl/>
        </w:rPr>
        <w:commentReference w:id="47"/>
      </w:r>
      <w:commentRangeEnd w:id="48"/>
      <w:r w:rsidR="006278F2">
        <w:rPr>
          <w:rStyle w:val="CommentReference"/>
        </w:rPr>
        <w:commentReference w:id="48"/>
      </w:r>
    </w:p>
    <w:p w14:paraId="796002A1" w14:textId="77777777" w:rsidR="00415D10" w:rsidRDefault="00415D10" w:rsidP="00415D10">
      <w:pPr>
        <w:jc w:val="left"/>
        <w:rPr>
          <w:ins w:id="50" w:author="Miriam" w:date="2017-01-31T15:28:00Z"/>
          <w:rFonts w:asciiTheme="minorBidi" w:hAnsiTheme="minorBidi" w:cstheme="minorBidi"/>
          <w:color w:val="000000"/>
          <w:sz w:val="24"/>
          <w:szCs w:val="24"/>
          <w:shd w:val="clear" w:color="auto" w:fill="FFFFFF"/>
          <w:rtl/>
        </w:rPr>
      </w:pPr>
    </w:p>
    <w:p w14:paraId="7351E69A" w14:textId="77777777" w:rsidR="00A4172F" w:rsidRDefault="00E17003" w:rsidP="00A4172F">
      <w:pPr>
        <w:jc w:val="left"/>
        <w:rPr>
          <w:ins w:id="51" w:author="Miriam" w:date="2017-01-31T15:33:00Z"/>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tl/>
        </w:rPr>
        <w:t>מעבר לתפקידו של הנתב כגשר להעברת חבילות מידע, הנתב מתוכנן ויודע גם לספק שירותים נוספים.</w:t>
      </w:r>
      <w:r w:rsidR="00DB26EC">
        <w:rPr>
          <w:rFonts w:asciiTheme="minorBidi" w:hAnsiTheme="minorBidi" w:cstheme="minorBidi" w:hint="cs"/>
          <w:color w:val="000000"/>
          <w:sz w:val="24"/>
          <w:szCs w:val="24"/>
          <w:shd w:val="clear" w:color="auto" w:fill="FFFFFF"/>
          <w:rtl/>
        </w:rPr>
        <w:t xml:space="preserve"> הנתב מ</w:t>
      </w:r>
      <w:ins w:id="52" w:author="Miriam" w:date="2017-01-31T15:32:00Z">
        <w:r w:rsidR="00415D10">
          <w:rPr>
            <w:rFonts w:asciiTheme="minorBidi" w:hAnsiTheme="minorBidi" w:cstheme="minorBidi" w:hint="cs"/>
            <w:color w:val="000000"/>
            <w:sz w:val="24"/>
            <w:szCs w:val="24"/>
            <w:shd w:val="clear" w:color="auto" w:fill="FFFFFF"/>
            <w:rtl/>
          </w:rPr>
          <w:t xml:space="preserve">משמש כדלת כניסה ויציאה </w:t>
        </w:r>
      </w:ins>
      <w:del w:id="53" w:author="Miriam" w:date="2017-01-31T15:32:00Z">
        <w:r w:rsidR="00DB26EC" w:rsidDel="00415D10">
          <w:rPr>
            <w:rFonts w:asciiTheme="minorBidi" w:hAnsiTheme="minorBidi" w:cstheme="minorBidi" w:hint="cs"/>
            <w:color w:val="000000"/>
            <w:sz w:val="24"/>
            <w:szCs w:val="24"/>
            <w:shd w:val="clear" w:color="auto" w:fill="FFFFFF"/>
            <w:rtl/>
          </w:rPr>
          <w:delText xml:space="preserve">אפשר יצירת </w:delText>
        </w:r>
      </w:del>
      <w:ins w:id="54" w:author="Miriam" w:date="2017-01-31T15:35:00Z">
        <w:r w:rsidR="00A4172F">
          <w:rPr>
            <w:rFonts w:asciiTheme="minorBidi" w:hAnsiTheme="minorBidi" w:cstheme="minorBidi" w:hint="cs"/>
            <w:color w:val="000000"/>
            <w:sz w:val="24"/>
            <w:szCs w:val="24"/>
            <w:shd w:val="clear" w:color="auto" w:fill="FFFFFF"/>
            <w:rtl/>
          </w:rPr>
          <w:t>ל</w:t>
        </w:r>
      </w:ins>
      <w:r w:rsidR="00DB26EC">
        <w:rPr>
          <w:rFonts w:asciiTheme="minorBidi" w:hAnsiTheme="minorBidi" w:cstheme="minorBidi" w:hint="cs"/>
          <w:color w:val="000000"/>
          <w:sz w:val="24"/>
          <w:szCs w:val="24"/>
          <w:shd w:val="clear" w:color="auto" w:fill="FFFFFF"/>
          <w:rtl/>
        </w:rPr>
        <w:t xml:space="preserve">רשת </w:t>
      </w:r>
      <w:del w:id="55" w:author="Miriam" w:date="2017-01-31T15:35:00Z">
        <w:r w:rsidR="00DB26EC" w:rsidDel="00A4172F">
          <w:rPr>
            <w:rFonts w:asciiTheme="minorBidi" w:hAnsiTheme="minorBidi" w:cstheme="minorBidi" w:hint="cs"/>
            <w:color w:val="000000"/>
            <w:sz w:val="24"/>
            <w:szCs w:val="24"/>
            <w:shd w:val="clear" w:color="auto" w:fill="FFFFFF"/>
            <w:rtl/>
          </w:rPr>
          <w:delText xml:space="preserve">פנימית </w:delText>
        </w:r>
      </w:del>
      <w:ins w:id="56" w:author="Miriam" w:date="2017-01-31T15:35:00Z">
        <w:r w:rsidR="00A4172F">
          <w:rPr>
            <w:rFonts w:asciiTheme="minorBidi" w:hAnsiTheme="minorBidi" w:cstheme="minorBidi" w:hint="cs"/>
            <w:color w:val="000000"/>
            <w:sz w:val="24"/>
            <w:szCs w:val="24"/>
            <w:shd w:val="clear" w:color="auto" w:fill="FFFFFF"/>
            <w:rtl/>
          </w:rPr>
          <w:t xml:space="preserve">מקומית </w:t>
        </w:r>
      </w:ins>
      <w:r w:rsidR="00DB26EC">
        <w:rPr>
          <w:rFonts w:asciiTheme="minorBidi" w:hAnsiTheme="minorBidi" w:cstheme="minorBidi"/>
          <w:color w:val="000000"/>
          <w:sz w:val="24"/>
          <w:szCs w:val="24"/>
          <w:shd w:val="clear" w:color="auto" w:fill="FFFFFF"/>
          <w:rtl/>
        </w:rPr>
        <w:t>–</w:t>
      </w:r>
      <w:r w:rsidR="00DB26EC">
        <w:rPr>
          <w:rFonts w:asciiTheme="minorBidi" w:hAnsiTheme="minorBidi" w:cstheme="minorBidi" w:hint="cs"/>
          <w:color w:val="000000"/>
          <w:sz w:val="24"/>
          <w:szCs w:val="24"/>
          <w:shd w:val="clear" w:color="auto" w:fill="FFFFFF"/>
          <w:rtl/>
        </w:rPr>
        <w:t xml:space="preserve"> ביתית</w:t>
      </w:r>
      <w:ins w:id="57" w:author="Miriam" w:date="2017-01-31T15:32:00Z">
        <w:r w:rsidR="00415D10">
          <w:rPr>
            <w:rFonts w:asciiTheme="minorBidi" w:hAnsiTheme="minorBidi" w:cstheme="minorBidi" w:hint="cs"/>
            <w:color w:val="000000"/>
            <w:sz w:val="24"/>
            <w:szCs w:val="24"/>
            <w:shd w:val="clear" w:color="auto" w:fill="FFFFFF"/>
            <w:rtl/>
          </w:rPr>
          <w:t xml:space="preserve"> לאינטרנט.</w:t>
        </w:r>
      </w:ins>
      <w:del w:id="58" w:author="Miriam" w:date="2017-01-31T15:32:00Z">
        <w:r w:rsidR="00DB26EC" w:rsidDel="00415D10">
          <w:rPr>
            <w:rFonts w:asciiTheme="minorBidi" w:hAnsiTheme="minorBidi" w:cstheme="minorBidi" w:hint="cs"/>
            <w:color w:val="000000"/>
            <w:sz w:val="24"/>
            <w:szCs w:val="24"/>
            <w:shd w:val="clear" w:color="auto" w:fill="FFFFFF"/>
            <w:rtl/>
          </w:rPr>
          <w:delText>,</w:delText>
        </w:r>
      </w:del>
      <w:r w:rsidR="00DB26EC">
        <w:rPr>
          <w:rFonts w:asciiTheme="minorBidi" w:hAnsiTheme="minorBidi" w:cstheme="minorBidi" w:hint="cs"/>
          <w:color w:val="000000"/>
          <w:sz w:val="24"/>
          <w:szCs w:val="24"/>
          <w:shd w:val="clear" w:color="auto" w:fill="FFFFFF"/>
          <w:rtl/>
        </w:rPr>
        <w:t xml:space="preserve"> </w:t>
      </w:r>
      <w:ins w:id="59" w:author="Miriam" w:date="2017-01-31T15:32:00Z">
        <w:r w:rsidR="00A4172F">
          <w:rPr>
            <w:rFonts w:asciiTheme="minorBidi" w:hAnsiTheme="minorBidi" w:cstheme="minorBidi" w:hint="cs"/>
            <w:color w:val="000000"/>
            <w:sz w:val="24"/>
            <w:szCs w:val="24"/>
            <w:shd w:val="clear" w:color="auto" w:fill="FFFFFF"/>
            <w:rtl/>
          </w:rPr>
          <w:t xml:space="preserve">כל המחשבים </w:t>
        </w:r>
        <w:r w:rsidR="00A4172F">
          <w:rPr>
            <w:rFonts w:asciiTheme="minorBidi" w:hAnsiTheme="minorBidi" w:cstheme="minorBidi" w:hint="cs"/>
            <w:color w:val="000000"/>
            <w:sz w:val="24"/>
            <w:szCs w:val="24"/>
            <w:shd w:val="clear" w:color="auto" w:fill="FFFFFF"/>
            <w:rtl/>
          </w:rPr>
          <w:lastRenderedPageBreak/>
          <w:t xml:space="preserve">המחוברים לרשת זו יכולים לתקשר בינם לבין עצמם ובינם ובין הנתב </w:t>
        </w:r>
      </w:ins>
      <w:del w:id="60" w:author="Miriam" w:date="2017-01-31T15:33:00Z">
        <w:r w:rsidR="00DB26EC" w:rsidDel="00A4172F">
          <w:rPr>
            <w:rFonts w:asciiTheme="minorBidi" w:hAnsiTheme="minorBidi" w:cstheme="minorBidi" w:hint="cs"/>
            <w:color w:val="000000"/>
            <w:sz w:val="24"/>
            <w:szCs w:val="24"/>
            <w:shd w:val="clear" w:color="auto" w:fill="FFFFFF"/>
            <w:rtl/>
          </w:rPr>
          <w:delText>כזאת שאין לה</w:delText>
        </w:r>
      </w:del>
      <w:ins w:id="61" w:author="Miriam" w:date="2017-01-31T15:33:00Z">
        <w:r w:rsidR="00A4172F">
          <w:rPr>
            <w:rFonts w:asciiTheme="minorBidi" w:hAnsiTheme="minorBidi" w:cstheme="minorBidi" w:hint="cs"/>
            <w:color w:val="000000"/>
            <w:sz w:val="24"/>
            <w:szCs w:val="24"/>
            <w:shd w:val="clear" w:color="auto" w:fill="FFFFFF"/>
            <w:rtl/>
          </w:rPr>
          <w:t>ללא</w:t>
        </w:r>
      </w:ins>
      <w:r w:rsidR="00DB26EC">
        <w:rPr>
          <w:rFonts w:asciiTheme="minorBidi" w:hAnsiTheme="minorBidi" w:cstheme="minorBidi" w:hint="cs"/>
          <w:color w:val="000000"/>
          <w:sz w:val="24"/>
          <w:szCs w:val="24"/>
          <w:shd w:val="clear" w:color="auto" w:fill="FFFFFF"/>
          <w:rtl/>
        </w:rPr>
        <w:t xml:space="preserve"> כל צורך </w:t>
      </w:r>
      <w:del w:id="62" w:author="Miriam" w:date="2017-01-31T15:33:00Z">
        <w:r w:rsidR="00DB26EC" w:rsidDel="00A4172F">
          <w:rPr>
            <w:rFonts w:asciiTheme="minorBidi" w:hAnsiTheme="minorBidi" w:cstheme="minorBidi" w:hint="cs"/>
            <w:color w:val="000000"/>
            <w:sz w:val="24"/>
            <w:szCs w:val="24"/>
            <w:shd w:val="clear" w:color="auto" w:fill="FFFFFF"/>
            <w:rtl/>
          </w:rPr>
          <w:delText>בחיבור חיצוני</w:delText>
        </w:r>
      </w:del>
      <w:ins w:id="63" w:author="Miriam" w:date="2017-01-31T15:33:00Z">
        <w:r w:rsidR="00A4172F">
          <w:rPr>
            <w:rFonts w:asciiTheme="minorBidi" w:hAnsiTheme="minorBidi" w:cstheme="minorBidi" w:hint="cs"/>
            <w:color w:val="000000"/>
            <w:sz w:val="24"/>
            <w:szCs w:val="24"/>
            <w:shd w:val="clear" w:color="auto" w:fill="FFFFFF"/>
            <w:rtl/>
          </w:rPr>
          <w:t>ביציאה</w:t>
        </w:r>
      </w:ins>
      <w:r w:rsidR="00DB26EC">
        <w:rPr>
          <w:rFonts w:asciiTheme="minorBidi" w:hAnsiTheme="minorBidi" w:cstheme="minorBidi" w:hint="cs"/>
          <w:color w:val="000000"/>
          <w:sz w:val="24"/>
          <w:szCs w:val="24"/>
          <w:shd w:val="clear" w:color="auto" w:fill="FFFFFF"/>
          <w:rtl/>
        </w:rPr>
        <w:t xml:space="preserve"> לאינטרנט. עדי</w:t>
      </w:r>
      <w:ins w:id="64" w:author="Miriam" w:date="2017-01-31T15:33:00Z">
        <w:r w:rsidR="00A4172F">
          <w:rPr>
            <w:rFonts w:asciiTheme="minorBidi" w:hAnsiTheme="minorBidi" w:cstheme="minorBidi" w:hint="cs"/>
            <w:color w:val="000000"/>
            <w:sz w:val="24"/>
            <w:szCs w:val="24"/>
            <w:shd w:val="clear" w:color="auto" w:fill="FFFFFF"/>
            <w:rtl/>
          </w:rPr>
          <w:t>י</w:t>
        </w:r>
      </w:ins>
      <w:r w:rsidR="00DB26EC">
        <w:rPr>
          <w:rFonts w:asciiTheme="minorBidi" w:hAnsiTheme="minorBidi" w:cstheme="minorBidi" w:hint="cs"/>
          <w:color w:val="000000"/>
          <w:sz w:val="24"/>
          <w:szCs w:val="24"/>
          <w:shd w:val="clear" w:color="auto" w:fill="FFFFFF"/>
          <w:rtl/>
        </w:rPr>
        <w:t xml:space="preserve">ן יהיה ניתן לשתף ולהעביר קבצים בין מחשבים שונים המחוברים לאותו נתב. </w:t>
      </w:r>
    </w:p>
    <w:p w14:paraId="28089590" w14:textId="77777777" w:rsidR="00A4172F" w:rsidRDefault="00DB26EC">
      <w:pPr>
        <w:jc w:val="left"/>
        <w:rPr>
          <w:ins w:id="65" w:author="Miriam" w:date="2017-01-31T15:38:00Z"/>
          <w:rFonts w:asciiTheme="minorBidi" w:hAnsiTheme="minorBidi" w:cstheme="minorBidi"/>
          <w:color w:val="000000"/>
          <w:sz w:val="24"/>
          <w:szCs w:val="24"/>
          <w:shd w:val="clear" w:color="auto" w:fill="FFFFFF"/>
          <w:rtl/>
        </w:rPr>
        <w:pPrChange w:id="66" w:author="and" w:date="2017-02-06T19:24:00Z">
          <w:pPr>
            <w:jc w:val="left"/>
          </w:pPr>
        </w:pPrChange>
      </w:pPr>
      <w:r>
        <w:rPr>
          <w:rFonts w:asciiTheme="minorBidi" w:hAnsiTheme="minorBidi" w:cstheme="minorBidi" w:hint="cs"/>
          <w:color w:val="000000"/>
          <w:sz w:val="24"/>
          <w:szCs w:val="24"/>
          <w:shd w:val="clear" w:color="auto" w:fill="FFFFFF"/>
          <w:rtl/>
        </w:rPr>
        <w:t xml:space="preserve">שירות נוסף אותו מספק הנתב הוא בתחום אבטחת המחשבים המחוברים לרשת </w:t>
      </w:r>
      <w:commentRangeStart w:id="67"/>
      <w:del w:id="68" w:author="and" w:date="2017-02-06T19:24:00Z">
        <w:r w:rsidDel="00F31756">
          <w:rPr>
            <w:rFonts w:asciiTheme="minorBidi" w:hAnsiTheme="minorBidi" w:cstheme="minorBidi" w:hint="cs"/>
            <w:color w:val="000000"/>
            <w:sz w:val="24"/>
            <w:szCs w:val="24"/>
            <w:shd w:val="clear" w:color="auto" w:fill="FFFFFF"/>
            <w:rtl/>
          </w:rPr>
          <w:delText>הנתב</w:delText>
        </w:r>
        <w:commentRangeEnd w:id="67"/>
        <w:r w:rsidR="00A4172F" w:rsidDel="00F31756">
          <w:rPr>
            <w:rStyle w:val="CommentReference"/>
            <w:rtl/>
          </w:rPr>
          <w:commentReference w:id="67"/>
        </w:r>
      </w:del>
      <w:ins w:id="69" w:author="and" w:date="2017-02-06T19:24:00Z">
        <w:r w:rsidR="00F31756">
          <w:rPr>
            <w:rFonts w:asciiTheme="minorBidi" w:hAnsiTheme="minorBidi" w:cstheme="minorBidi" w:hint="cs"/>
            <w:color w:val="000000"/>
            <w:sz w:val="24"/>
            <w:szCs w:val="24"/>
            <w:shd w:val="clear" w:color="auto" w:fill="FFFFFF"/>
            <w:rtl/>
          </w:rPr>
          <w:t>המקומית</w:t>
        </w:r>
      </w:ins>
      <w:r>
        <w:rPr>
          <w:rFonts w:asciiTheme="minorBidi" w:hAnsiTheme="minorBidi" w:cstheme="minorBidi" w:hint="cs"/>
          <w:color w:val="000000"/>
          <w:sz w:val="24"/>
          <w:szCs w:val="24"/>
          <w:shd w:val="clear" w:color="auto" w:fill="FFFFFF"/>
          <w:rtl/>
        </w:rPr>
        <w:t>. כאשר מגיע</w:t>
      </w:r>
      <w:ins w:id="70" w:author="Miriam" w:date="2017-01-31T15:34:00Z">
        <w:r w:rsidR="00A4172F">
          <w:rPr>
            <w:rFonts w:asciiTheme="minorBidi" w:hAnsiTheme="minorBidi" w:cstheme="minorBidi" w:hint="cs"/>
            <w:color w:val="000000"/>
            <w:sz w:val="24"/>
            <w:szCs w:val="24"/>
            <w:shd w:val="clear" w:color="auto" w:fill="FFFFFF"/>
            <w:rtl/>
          </w:rPr>
          <w:t>ה</w:t>
        </w:r>
      </w:ins>
      <w:r>
        <w:rPr>
          <w:rFonts w:asciiTheme="minorBidi" w:hAnsiTheme="minorBidi" w:cstheme="minorBidi" w:hint="cs"/>
          <w:color w:val="000000"/>
          <w:sz w:val="24"/>
          <w:szCs w:val="24"/>
          <w:shd w:val="clear" w:color="auto" w:fill="FFFFFF"/>
          <w:rtl/>
        </w:rPr>
        <w:t xml:space="preserve"> לנתב חבילת מידע מ</w:t>
      </w:r>
      <w:ins w:id="71" w:author="Miriam" w:date="2017-01-31T15:34:00Z">
        <w:r w:rsidR="00A4172F">
          <w:rPr>
            <w:rFonts w:asciiTheme="minorBidi" w:hAnsiTheme="minorBidi" w:cstheme="minorBidi" w:hint="cs"/>
            <w:color w:val="000000"/>
            <w:sz w:val="24"/>
            <w:szCs w:val="24"/>
            <w:shd w:val="clear" w:color="auto" w:fill="FFFFFF"/>
            <w:rtl/>
          </w:rPr>
          <w:t xml:space="preserve">כוון האינטרנט </w:t>
        </w:r>
      </w:ins>
      <w:del w:id="72" w:author="Miriam" w:date="2017-01-31T15:34:00Z">
        <w:r w:rsidDel="00A4172F">
          <w:rPr>
            <w:rFonts w:asciiTheme="minorBidi" w:hAnsiTheme="minorBidi" w:cstheme="minorBidi" w:hint="cs"/>
            <w:color w:val="000000"/>
            <w:sz w:val="24"/>
            <w:szCs w:val="24"/>
            <w:shd w:val="clear" w:color="auto" w:fill="FFFFFF"/>
            <w:rtl/>
          </w:rPr>
          <w:delText xml:space="preserve">חוץ </w:delText>
        </w:r>
      </w:del>
      <w:r>
        <w:rPr>
          <w:rFonts w:asciiTheme="minorBidi" w:hAnsiTheme="minorBidi" w:cstheme="minorBidi" w:hint="cs"/>
          <w:color w:val="000000"/>
          <w:sz w:val="24"/>
          <w:szCs w:val="24"/>
          <w:shd w:val="clear" w:color="auto" w:fill="FFFFFF"/>
          <w:rtl/>
        </w:rPr>
        <w:t xml:space="preserve">לרשת </w:t>
      </w:r>
      <w:del w:id="73" w:author="Miriam" w:date="2017-01-31T15:34:00Z">
        <w:r w:rsidDel="00A4172F">
          <w:rPr>
            <w:rFonts w:asciiTheme="minorBidi" w:hAnsiTheme="minorBidi" w:cstheme="minorBidi" w:hint="cs"/>
            <w:color w:val="000000"/>
            <w:sz w:val="24"/>
            <w:szCs w:val="24"/>
            <w:shd w:val="clear" w:color="auto" w:fill="FFFFFF"/>
            <w:rtl/>
          </w:rPr>
          <w:delText>הפנימית</w:delText>
        </w:r>
      </w:del>
      <w:ins w:id="74" w:author="Miriam" w:date="2017-01-31T15:36:00Z">
        <w:r w:rsidR="00A4172F">
          <w:rPr>
            <w:rFonts w:asciiTheme="minorBidi" w:hAnsiTheme="minorBidi" w:cstheme="minorBidi" w:hint="cs"/>
            <w:color w:val="000000"/>
            <w:sz w:val="24"/>
            <w:szCs w:val="24"/>
            <w:shd w:val="clear" w:color="auto" w:fill="FFFFFF"/>
            <w:rtl/>
          </w:rPr>
          <w:t>המקומית</w:t>
        </w:r>
      </w:ins>
      <w:r>
        <w:rPr>
          <w:rFonts w:asciiTheme="minorBidi" w:hAnsiTheme="minorBidi" w:cstheme="minorBidi" w:hint="cs"/>
          <w:color w:val="000000"/>
          <w:sz w:val="24"/>
          <w:szCs w:val="24"/>
          <w:shd w:val="clear" w:color="auto" w:fill="FFFFFF"/>
          <w:rtl/>
        </w:rPr>
        <w:t xml:space="preserve">, הנתב בודק </w:t>
      </w:r>
      <w:del w:id="75" w:author="Miriam" w:date="2017-01-31T15:34:00Z">
        <w:r w:rsidDel="00A4172F">
          <w:rPr>
            <w:rFonts w:asciiTheme="minorBidi" w:hAnsiTheme="minorBidi" w:cstheme="minorBidi" w:hint="cs"/>
            <w:color w:val="000000"/>
            <w:sz w:val="24"/>
            <w:szCs w:val="24"/>
            <w:shd w:val="clear" w:color="auto" w:fill="FFFFFF"/>
            <w:rtl/>
          </w:rPr>
          <w:delText xml:space="preserve">ברשימותיו </w:delText>
        </w:r>
      </w:del>
      <w:ins w:id="76" w:author="Miriam" w:date="2017-01-31T15:34:00Z">
        <w:r w:rsidR="00A4172F">
          <w:rPr>
            <w:rFonts w:asciiTheme="minorBidi" w:hAnsiTheme="minorBidi" w:cstheme="minorBidi" w:hint="cs"/>
            <w:color w:val="000000"/>
            <w:sz w:val="24"/>
            <w:szCs w:val="24"/>
            <w:shd w:val="clear" w:color="auto" w:fill="FFFFFF"/>
            <w:rtl/>
          </w:rPr>
          <w:t xml:space="preserve">בטבלאות </w:t>
        </w:r>
      </w:ins>
      <w:r>
        <w:rPr>
          <w:rFonts w:asciiTheme="minorBidi" w:hAnsiTheme="minorBidi" w:cstheme="minorBidi" w:hint="cs"/>
          <w:color w:val="000000"/>
          <w:sz w:val="24"/>
          <w:szCs w:val="24"/>
          <w:shd w:val="clear" w:color="auto" w:fill="FFFFFF"/>
          <w:rtl/>
        </w:rPr>
        <w:t>האם החבילה מגיעה מיעד כשיר ואמין ובהתאם לכך פועלת לנתב את החבילה ליעדה או משליכה אותה. דהיינו הנתב יוצר "חומת אש" (</w:t>
      </w:r>
      <w:r>
        <w:rPr>
          <w:rFonts w:asciiTheme="minorBidi" w:hAnsiTheme="minorBidi" w:cstheme="minorBidi"/>
          <w:color w:val="000000"/>
          <w:sz w:val="24"/>
          <w:szCs w:val="24"/>
          <w:shd w:val="clear" w:color="auto" w:fill="FFFFFF"/>
        </w:rPr>
        <w:t>firewall</w:t>
      </w:r>
      <w:r>
        <w:rPr>
          <w:rFonts w:asciiTheme="minorBidi" w:hAnsiTheme="minorBidi" w:cstheme="minorBidi" w:hint="cs"/>
          <w:color w:val="000000"/>
          <w:sz w:val="24"/>
          <w:szCs w:val="24"/>
          <w:shd w:val="clear" w:color="auto" w:fill="FFFFFF"/>
          <w:rtl/>
        </w:rPr>
        <w:t>) שמסננת ברמה מתקדמת את תעבורת חבילות המידע ברשת בהתאמה לרשימה שחורה אשר הנתב מחזיק.</w:t>
      </w:r>
      <w:r w:rsidR="00E17003">
        <w:rPr>
          <w:rFonts w:asciiTheme="minorBidi" w:hAnsiTheme="minorBidi" w:cstheme="minorBidi" w:hint="cs"/>
          <w:color w:val="000000"/>
          <w:sz w:val="24"/>
          <w:szCs w:val="24"/>
          <w:shd w:val="clear" w:color="auto" w:fill="FFFFFF"/>
          <w:rtl/>
        </w:rPr>
        <w:t xml:space="preserve"> </w:t>
      </w:r>
      <w:commentRangeStart w:id="77"/>
      <w:r w:rsidR="009C405D">
        <w:rPr>
          <w:rFonts w:asciiTheme="minorBidi" w:hAnsiTheme="minorBidi" w:cstheme="minorBidi" w:hint="cs"/>
          <w:color w:val="000000"/>
          <w:sz w:val="24"/>
          <w:szCs w:val="24"/>
          <w:shd w:val="clear" w:color="auto" w:fill="FFFFFF"/>
          <w:rtl/>
        </w:rPr>
        <w:t xml:space="preserve">יש </w:t>
      </w:r>
      <w:ins w:id="78" w:author="and" w:date="2017-02-06T19:24:00Z">
        <w:r w:rsidR="00F31756">
          <w:rPr>
            <w:rFonts w:asciiTheme="minorBidi" w:hAnsiTheme="minorBidi" w:cstheme="minorBidi" w:hint="cs"/>
            <w:color w:val="000000"/>
            <w:sz w:val="24"/>
            <w:szCs w:val="24"/>
            <w:shd w:val="clear" w:color="auto" w:fill="FFFFFF"/>
            <w:rtl/>
          </w:rPr>
          <w:t>הרבה סוגי נתבים, בפרויקט שלי, אתעסק בעיקר</w:t>
        </w:r>
      </w:ins>
      <w:del w:id="79" w:author="and" w:date="2017-02-06T19:24:00Z">
        <w:r w:rsidR="009C405D" w:rsidDel="00F31756">
          <w:rPr>
            <w:rFonts w:asciiTheme="minorBidi" w:hAnsiTheme="minorBidi" w:cstheme="minorBidi" w:hint="cs"/>
            <w:color w:val="000000"/>
            <w:sz w:val="24"/>
            <w:szCs w:val="24"/>
            <w:shd w:val="clear" w:color="auto" w:fill="FFFFFF"/>
            <w:rtl/>
          </w:rPr>
          <w:delText>בעיקר</w:delText>
        </w:r>
      </w:del>
      <w:r w:rsidR="009C405D">
        <w:rPr>
          <w:rFonts w:asciiTheme="minorBidi" w:hAnsiTheme="minorBidi" w:cstheme="minorBidi" w:hint="cs"/>
          <w:color w:val="000000"/>
          <w:sz w:val="24"/>
          <w:szCs w:val="24"/>
          <w:shd w:val="clear" w:color="auto" w:fill="FFFFFF"/>
          <w:rtl/>
        </w:rPr>
        <w:t xml:space="preserve"> </w:t>
      </w:r>
      <w:ins w:id="80" w:author="and" w:date="2017-02-06T19:25:00Z">
        <w:r w:rsidR="00F31756">
          <w:rPr>
            <w:rFonts w:asciiTheme="minorBidi" w:hAnsiTheme="minorBidi" w:cstheme="minorBidi" w:hint="cs"/>
            <w:color w:val="000000"/>
            <w:sz w:val="24"/>
            <w:szCs w:val="24"/>
            <w:shd w:val="clear" w:color="auto" w:fill="FFFFFF"/>
            <w:rtl/>
          </w:rPr>
          <w:t>ב</w:t>
        </w:r>
      </w:ins>
      <w:r w:rsidR="009C405D">
        <w:rPr>
          <w:rFonts w:asciiTheme="minorBidi" w:hAnsiTheme="minorBidi" w:cstheme="minorBidi" w:hint="cs"/>
          <w:color w:val="000000"/>
          <w:sz w:val="24"/>
          <w:szCs w:val="24"/>
          <w:shd w:val="clear" w:color="auto" w:fill="FFFFFF"/>
          <w:rtl/>
        </w:rPr>
        <w:t xml:space="preserve">שני סוגי נתבים: ביתיים </w:t>
      </w:r>
      <w:del w:id="81" w:author="Miriam" w:date="2017-01-31T15:36:00Z">
        <w:r w:rsidR="009C405D" w:rsidDel="00A4172F">
          <w:rPr>
            <w:rFonts w:asciiTheme="minorBidi" w:hAnsiTheme="minorBidi" w:cstheme="minorBidi" w:hint="cs"/>
            <w:color w:val="000000"/>
            <w:sz w:val="24"/>
            <w:szCs w:val="24"/>
            <w:shd w:val="clear" w:color="auto" w:fill="FFFFFF"/>
            <w:rtl/>
          </w:rPr>
          <w:delText>ותעשייתיי</w:delText>
        </w:r>
        <w:r w:rsidR="009C405D" w:rsidDel="00A4172F">
          <w:rPr>
            <w:rFonts w:asciiTheme="minorBidi" w:hAnsiTheme="minorBidi" w:cstheme="minorBidi" w:hint="eastAsia"/>
            <w:color w:val="000000"/>
            <w:sz w:val="24"/>
            <w:szCs w:val="24"/>
            <w:shd w:val="clear" w:color="auto" w:fill="FFFFFF"/>
            <w:rtl/>
          </w:rPr>
          <w:delText>ם</w:delText>
        </w:r>
      </w:del>
      <w:ins w:id="82" w:author="Miriam" w:date="2017-01-31T15:36:00Z">
        <w:r w:rsidR="00A4172F">
          <w:rPr>
            <w:rFonts w:asciiTheme="minorBidi" w:hAnsiTheme="minorBidi" w:cstheme="minorBidi" w:hint="cs"/>
            <w:color w:val="000000"/>
            <w:sz w:val="24"/>
            <w:szCs w:val="24"/>
            <w:shd w:val="clear" w:color="auto" w:fill="FFFFFF"/>
            <w:rtl/>
          </w:rPr>
          <w:t>וארגוניים</w:t>
        </w:r>
      </w:ins>
      <w:commentRangeEnd w:id="77"/>
      <w:ins w:id="83" w:author="Miriam" w:date="2017-01-31T15:37:00Z">
        <w:r w:rsidR="00A4172F">
          <w:rPr>
            <w:rStyle w:val="CommentReference"/>
            <w:rtl/>
          </w:rPr>
          <w:commentReference w:id="77"/>
        </w:r>
      </w:ins>
      <w:r w:rsidR="009C405D">
        <w:rPr>
          <w:rFonts w:asciiTheme="minorBidi" w:hAnsiTheme="minorBidi" w:cstheme="minorBidi" w:hint="cs"/>
          <w:color w:val="000000"/>
          <w:sz w:val="24"/>
          <w:szCs w:val="24"/>
          <w:shd w:val="clear" w:color="auto" w:fill="FFFFFF"/>
          <w:rtl/>
        </w:rPr>
        <w:t xml:space="preserve">. </w:t>
      </w:r>
    </w:p>
    <w:p w14:paraId="6C5E7347" w14:textId="37DF30DB" w:rsidR="00A4172F" w:rsidDel="00F31756" w:rsidRDefault="00DF77E7" w:rsidP="00A4172F">
      <w:pPr>
        <w:jc w:val="left"/>
        <w:rPr>
          <w:ins w:id="84" w:author="Miriam" w:date="2017-01-31T15:38:00Z"/>
          <w:del w:id="85" w:author="and" w:date="2017-02-06T19:25:00Z"/>
          <w:rFonts w:asciiTheme="minorBidi" w:hAnsiTheme="minorBidi" w:cstheme="minorBidi"/>
          <w:color w:val="000000"/>
          <w:sz w:val="24"/>
          <w:szCs w:val="24"/>
          <w:shd w:val="clear" w:color="auto" w:fill="FFFFFF"/>
          <w:rtl/>
        </w:rPr>
      </w:pPr>
      <w:r>
        <w:rPr>
          <w:noProof/>
          <w:rtl/>
        </w:rPr>
        <w:drawing>
          <wp:anchor distT="0" distB="0" distL="114300" distR="114300" simplePos="0" relativeHeight="251665408" behindDoc="0" locked="0" layoutInCell="1" allowOverlap="1" wp14:anchorId="71DC253B" wp14:editId="4F4D9678">
            <wp:simplePos x="0" y="0"/>
            <wp:positionH relativeFrom="column">
              <wp:posOffset>433705</wp:posOffset>
            </wp:positionH>
            <wp:positionV relativeFrom="paragraph">
              <wp:posOffset>44450</wp:posOffset>
            </wp:positionV>
            <wp:extent cx="803910" cy="575310"/>
            <wp:effectExtent l="0" t="0" r="0" b="0"/>
            <wp:wrapNone/>
            <wp:docPr id="14" name="Picture 3" descr="pic_for_pr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_for_proj"/>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3910" cy="575310"/>
                    </a:xfrm>
                    <a:prstGeom prst="rect">
                      <a:avLst/>
                    </a:prstGeom>
                    <a:noFill/>
                  </pic:spPr>
                </pic:pic>
              </a:graphicData>
            </a:graphic>
            <wp14:sizeRelH relativeFrom="page">
              <wp14:pctWidth>0</wp14:pctWidth>
            </wp14:sizeRelH>
            <wp14:sizeRelV relativeFrom="page">
              <wp14:pctHeight>0</wp14:pctHeight>
            </wp14:sizeRelV>
          </wp:anchor>
        </w:drawing>
      </w:r>
    </w:p>
    <w:p w14:paraId="7E794CF2" w14:textId="77777777" w:rsidR="00A4172F" w:rsidDel="00F31756" w:rsidRDefault="00A4172F" w:rsidP="00A4172F">
      <w:pPr>
        <w:jc w:val="left"/>
        <w:rPr>
          <w:ins w:id="86" w:author="Miriam" w:date="2017-01-31T15:38:00Z"/>
          <w:del w:id="87" w:author="and" w:date="2017-02-06T19:25:00Z"/>
          <w:rFonts w:asciiTheme="minorBidi" w:hAnsiTheme="minorBidi" w:cstheme="minorBidi"/>
          <w:color w:val="000000"/>
          <w:sz w:val="24"/>
          <w:szCs w:val="24"/>
          <w:shd w:val="clear" w:color="auto" w:fill="FFFFFF"/>
          <w:rtl/>
        </w:rPr>
      </w:pPr>
    </w:p>
    <w:p w14:paraId="0E89DE52" w14:textId="77777777" w:rsidR="00A4172F" w:rsidDel="00F31756" w:rsidRDefault="00A4172F" w:rsidP="00A4172F">
      <w:pPr>
        <w:jc w:val="left"/>
        <w:rPr>
          <w:ins w:id="88" w:author="Miriam" w:date="2017-01-31T15:38:00Z"/>
          <w:del w:id="89" w:author="and" w:date="2017-02-06T19:25:00Z"/>
          <w:rFonts w:asciiTheme="minorBidi" w:hAnsiTheme="minorBidi" w:cstheme="minorBidi"/>
          <w:color w:val="000000"/>
          <w:sz w:val="24"/>
          <w:szCs w:val="24"/>
          <w:shd w:val="clear" w:color="auto" w:fill="FFFFFF"/>
          <w:rtl/>
        </w:rPr>
      </w:pPr>
      <w:ins w:id="90" w:author="Miriam" w:date="2017-01-31T15:38:00Z">
        <w:del w:id="91" w:author="and" w:date="2017-02-06T19:25:00Z">
          <w:r w:rsidDel="00F31756">
            <w:rPr>
              <w:rFonts w:asciiTheme="minorBidi" w:hAnsiTheme="minorBidi" w:cstheme="minorBidi" w:hint="cs"/>
              <w:color w:val="000000"/>
              <w:sz w:val="24"/>
              <w:szCs w:val="24"/>
              <w:shd w:val="clear" w:color="auto" w:fill="FFFFFF"/>
              <w:rtl/>
            </w:rPr>
            <w:delText>צריך לסביר על מה הפרוייקט לפני המיקוד</w:delText>
          </w:r>
        </w:del>
      </w:ins>
    </w:p>
    <w:p w14:paraId="5A22B3BF" w14:textId="77777777" w:rsidR="00DB26EC" w:rsidDel="00F31756" w:rsidRDefault="009C405D" w:rsidP="00A4172F">
      <w:pPr>
        <w:jc w:val="left"/>
        <w:rPr>
          <w:moveFrom w:id="92" w:author="and" w:date="2017-02-06T19:27:00Z"/>
          <w:rFonts w:asciiTheme="minorBidi" w:hAnsiTheme="minorBidi" w:cstheme="minorBidi"/>
          <w:color w:val="000000"/>
          <w:sz w:val="24"/>
          <w:szCs w:val="24"/>
          <w:shd w:val="clear" w:color="auto" w:fill="FFFFFF"/>
          <w:rtl/>
        </w:rPr>
      </w:pPr>
      <w:moveFromRangeStart w:id="93" w:author="and" w:date="2017-02-06T19:27:00Z" w:name="move474172573"/>
      <w:commentRangeStart w:id="94"/>
      <w:moveFrom w:id="95" w:author="and" w:date="2017-02-06T19:27:00Z">
        <w:r w:rsidDel="00F31756">
          <w:rPr>
            <w:rFonts w:asciiTheme="minorBidi" w:hAnsiTheme="minorBidi" w:cstheme="minorBidi" w:hint="cs"/>
            <w:color w:val="000000"/>
            <w:sz w:val="24"/>
            <w:szCs w:val="24"/>
            <w:shd w:val="clear" w:color="auto" w:fill="FFFFFF"/>
            <w:rtl/>
          </w:rPr>
          <w:t>ב</w:t>
        </w:r>
        <w:r w:rsidR="00E17003" w:rsidDel="00F31756">
          <w:rPr>
            <w:rFonts w:asciiTheme="minorBidi" w:hAnsiTheme="minorBidi" w:cstheme="minorBidi" w:hint="cs"/>
            <w:color w:val="000000"/>
            <w:sz w:val="24"/>
            <w:szCs w:val="24"/>
            <w:shd w:val="clear" w:color="auto" w:fill="FFFFFF"/>
            <w:rtl/>
          </w:rPr>
          <w:t>פרויקט זה אתמקד בניתוח והתעסקות של מידע עבור נתבים ביתיים.</w:t>
        </w:r>
        <w:r w:rsidDel="00F31756">
          <w:rPr>
            <w:rFonts w:asciiTheme="minorBidi" w:hAnsiTheme="minorBidi" w:cstheme="minorBidi" w:hint="cs"/>
            <w:color w:val="000000"/>
            <w:sz w:val="24"/>
            <w:szCs w:val="24"/>
            <w:shd w:val="clear" w:color="auto" w:fill="FFFFFF"/>
            <w:rtl/>
          </w:rPr>
          <w:t xml:space="preserve"> </w:t>
        </w:r>
        <w:commentRangeEnd w:id="94"/>
        <w:r w:rsidR="00A4172F" w:rsidDel="00F31756">
          <w:rPr>
            <w:rStyle w:val="CommentReference"/>
            <w:rtl/>
          </w:rPr>
          <w:commentReference w:id="94"/>
        </w:r>
      </w:moveFrom>
    </w:p>
    <w:p w14:paraId="00569CED" w14:textId="77777777" w:rsidR="00DB26EC" w:rsidRPr="005D73EF" w:rsidDel="00F31756" w:rsidRDefault="00DB26EC" w:rsidP="005D73EF">
      <w:pPr>
        <w:pStyle w:val="ListParagraph"/>
        <w:numPr>
          <w:ilvl w:val="0"/>
          <w:numId w:val="20"/>
        </w:numPr>
        <w:rPr>
          <w:moveFrom w:id="96" w:author="and" w:date="2017-02-06T19:27:00Z"/>
          <w:rFonts w:asciiTheme="minorBidi" w:hAnsiTheme="minorBidi" w:cstheme="minorBidi"/>
          <w:color w:val="000000"/>
          <w:sz w:val="24"/>
          <w:shd w:val="clear" w:color="auto" w:fill="FFFFFF"/>
          <w:rtl/>
        </w:rPr>
      </w:pPr>
      <w:moveFrom w:id="97" w:author="and" w:date="2017-02-06T19:27:00Z">
        <w:r w:rsidRPr="005D73EF" w:rsidDel="00F31756">
          <w:rPr>
            <w:rFonts w:asciiTheme="minorBidi" w:hAnsiTheme="minorBidi" w:cstheme="minorBidi" w:hint="cs"/>
            <w:color w:val="000000"/>
            <w:sz w:val="24"/>
            <w:shd w:val="clear" w:color="auto" w:fill="FFFFFF"/>
            <w:rtl/>
          </w:rPr>
          <w:t xml:space="preserve">הכוח החזק הטמון בנתב הוא היכולת לשדר חבילות מידע אל רשת אלחוטית. לאותה רשת אלחוטית בה משדר הנתב, יש שם שרובנו מכירים והוא </w:t>
        </w:r>
        <w:r w:rsidRPr="005D73EF" w:rsidDel="00F31756">
          <w:rPr>
            <w:rFonts w:asciiTheme="minorBidi" w:hAnsiTheme="minorBidi" w:cstheme="minorBidi" w:hint="cs"/>
            <w:color w:val="000000"/>
            <w:sz w:val="24"/>
            <w:shd w:val="clear" w:color="auto" w:fill="FFFFFF"/>
          </w:rPr>
          <w:t>WIFI</w:t>
        </w:r>
        <w:r w:rsidRPr="005D73EF" w:rsidDel="00F31756">
          <w:rPr>
            <w:rFonts w:asciiTheme="minorBidi" w:hAnsiTheme="minorBidi" w:cstheme="minorBidi" w:hint="cs"/>
            <w:color w:val="000000"/>
            <w:sz w:val="24"/>
            <w:shd w:val="clear" w:color="auto" w:fill="FFFFFF"/>
            <w:rtl/>
          </w:rPr>
          <w:t>.</w:t>
        </w:r>
      </w:moveFrom>
    </w:p>
    <w:moveFromRangeEnd w:id="93"/>
    <w:p w14:paraId="15CEF137" w14:textId="3CDE513C" w:rsidR="00634EE2" w:rsidRDefault="00634EE2" w:rsidP="00DB26EC">
      <w:pPr>
        <w:jc w:val="left"/>
        <w:rPr>
          <w:rFonts w:asciiTheme="minorBidi" w:hAnsiTheme="minorBidi" w:cstheme="minorBidi"/>
          <w:color w:val="000000"/>
          <w:sz w:val="24"/>
          <w:szCs w:val="24"/>
          <w:shd w:val="clear" w:color="auto" w:fill="FFFFFF"/>
          <w:rtl/>
        </w:rPr>
      </w:pPr>
    </w:p>
    <w:p w14:paraId="3F08788A" w14:textId="77777777" w:rsidR="008F169D" w:rsidRDefault="008F169D" w:rsidP="008F169D">
      <w:pPr>
        <w:jc w:val="left"/>
        <w:rPr>
          <w:rFonts w:asciiTheme="minorBidi" w:hAnsiTheme="minorBidi" w:cstheme="minorBidi"/>
          <w:color w:val="000000"/>
          <w:sz w:val="24"/>
          <w:szCs w:val="24"/>
          <w:u w:val="single"/>
          <w:shd w:val="clear" w:color="auto" w:fill="FFFFFF"/>
        </w:rPr>
      </w:pPr>
    </w:p>
    <w:p w14:paraId="430518C3" w14:textId="77777777" w:rsidR="008F169D" w:rsidRDefault="00DB26EC" w:rsidP="008F169D">
      <w:pPr>
        <w:jc w:val="left"/>
        <w:rPr>
          <w:rFonts w:asciiTheme="minorBidi" w:hAnsiTheme="minorBidi" w:cstheme="minorBidi"/>
          <w:color w:val="000000"/>
          <w:sz w:val="24"/>
          <w:szCs w:val="24"/>
          <w:u w:val="single"/>
          <w:shd w:val="clear" w:color="auto" w:fill="FFFFFF"/>
        </w:rPr>
      </w:pPr>
      <w:r w:rsidRPr="005D73EF">
        <w:rPr>
          <w:rFonts w:asciiTheme="minorBidi" w:hAnsiTheme="minorBidi" w:cstheme="minorBidi" w:hint="cs"/>
          <w:color w:val="000000"/>
          <w:sz w:val="24"/>
          <w:szCs w:val="24"/>
          <w:u w:val="single"/>
          <w:shd w:val="clear" w:color="auto" w:fill="FFFFFF"/>
        </w:rPr>
        <w:t>WIFI</w:t>
      </w:r>
    </w:p>
    <w:p w14:paraId="3593B999" w14:textId="77777777" w:rsidR="00DB26EC" w:rsidRPr="005D73EF" w:rsidRDefault="00634EE2" w:rsidP="008F169D">
      <w:pPr>
        <w:jc w:val="left"/>
        <w:rPr>
          <w:rFonts w:asciiTheme="minorBidi" w:hAnsiTheme="minorBidi" w:cstheme="minorBidi"/>
          <w:color w:val="000000"/>
          <w:sz w:val="24"/>
          <w:szCs w:val="24"/>
          <w:u w:val="single"/>
          <w:shd w:val="clear" w:color="auto" w:fill="FFFFFF"/>
          <w:rtl/>
        </w:rPr>
      </w:pPr>
      <w:r w:rsidRPr="005D73EF">
        <w:rPr>
          <w:rFonts w:asciiTheme="minorBidi" w:hAnsiTheme="minorBidi" w:cstheme="minorBidi" w:hint="cs"/>
          <w:color w:val="000000"/>
          <w:sz w:val="24"/>
          <w:szCs w:val="24"/>
          <w:u w:val="single"/>
          <w:shd w:val="clear" w:color="auto" w:fill="FFFFFF"/>
          <w:rtl/>
        </w:rPr>
        <w:t>רשת אלחוטית במרחב מקומי.</w:t>
      </w:r>
    </w:p>
    <w:p w14:paraId="7F43E45E" w14:textId="77777777" w:rsidR="00634EE2" w:rsidRDefault="00634EE2" w:rsidP="00F361A2">
      <w:pPr>
        <w:jc w:val="left"/>
        <w:rPr>
          <w:rFonts w:asciiTheme="minorBidi" w:hAnsiTheme="minorBidi" w:cstheme="minorBidi"/>
          <w:color w:val="000000"/>
          <w:sz w:val="24"/>
          <w:szCs w:val="24"/>
          <w:shd w:val="clear" w:color="auto" w:fill="FFFFFF"/>
          <w:rtl/>
        </w:rPr>
      </w:pPr>
      <w:r>
        <w:rPr>
          <w:rFonts w:asciiTheme="minorBidi" w:hAnsiTheme="minorBidi" w:cstheme="minorBidi" w:hint="cs"/>
          <w:color w:val="000000"/>
          <w:sz w:val="24"/>
          <w:szCs w:val="24"/>
          <w:shd w:val="clear" w:color="auto" w:fill="FFFFFF"/>
          <w:rtl/>
        </w:rPr>
        <w:t xml:space="preserve">ה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או </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היא רשת אלחוטית המאפשרת למכשירים אלקטרונים להעביר נתונים באופן אלחוטי (ברשת אלחוטית) באמצעות גלי רדיו. רשתות אלה מבוססות לרוב על תקני </w:t>
      </w:r>
      <w:r>
        <w:rPr>
          <w:rFonts w:asciiTheme="minorBidi" w:hAnsiTheme="minorBidi" w:cstheme="minorBidi"/>
          <w:color w:val="000000"/>
          <w:sz w:val="24"/>
          <w:szCs w:val="24"/>
          <w:shd w:val="clear" w:color="auto" w:fill="FFFFFF"/>
        </w:rPr>
        <w:t>IEEE 802.11</w:t>
      </w:r>
      <w:r>
        <w:rPr>
          <w:rFonts w:asciiTheme="minorBidi" w:hAnsiTheme="minorBidi" w:cstheme="minorBidi" w:hint="cs"/>
          <w:color w:val="000000"/>
          <w:sz w:val="24"/>
          <w:szCs w:val="24"/>
          <w:shd w:val="clear" w:color="auto" w:fill="FFFFFF"/>
          <w:rtl/>
        </w:rPr>
        <w:t xml:space="preserve"> ו-</w:t>
      </w:r>
      <w:r>
        <w:rPr>
          <w:rFonts w:asciiTheme="minorBidi" w:hAnsiTheme="minorBidi" w:cstheme="minorBidi"/>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תקנים אלו מאפשרים פריסת רשת שבה מועברות חבילות </w:t>
      </w:r>
      <w:r>
        <w:rPr>
          <w:rFonts w:asciiTheme="minorBidi" w:hAnsiTheme="minorBidi" w:cstheme="minorBidi" w:hint="cs"/>
          <w:color w:val="000000"/>
          <w:sz w:val="24"/>
          <w:szCs w:val="24"/>
          <w:shd w:val="clear" w:color="auto" w:fill="FFFFFF"/>
        </w:rPr>
        <w:t>IP</w:t>
      </w:r>
      <w:r>
        <w:rPr>
          <w:rFonts w:asciiTheme="minorBidi" w:hAnsiTheme="minorBidi" w:cstheme="minorBidi" w:hint="cs"/>
          <w:color w:val="000000"/>
          <w:sz w:val="24"/>
          <w:szCs w:val="24"/>
          <w:shd w:val="clear" w:color="auto" w:fill="FFFFFF"/>
          <w:rtl/>
        </w:rPr>
        <w:t xml:space="preserve"> בין רכיבי תקשורת שונים למרחקים של כמה עשרות או מאות מטרים תלוי בעוצמת השידור.</w:t>
      </w:r>
      <w:r w:rsidR="00F361A2">
        <w:rPr>
          <w:rFonts w:asciiTheme="minorBidi" w:hAnsiTheme="minorBidi" w:cstheme="minorBidi"/>
          <w:color w:val="000000"/>
          <w:sz w:val="24"/>
          <w:szCs w:val="24"/>
          <w:shd w:val="clear" w:color="auto" w:fill="FFFFFF"/>
        </w:rPr>
        <w:t xml:space="preserve"> </w:t>
      </w:r>
      <w:r w:rsidR="00F361A2">
        <w:rPr>
          <w:rFonts w:asciiTheme="minorBidi" w:hAnsiTheme="minorBidi" w:cstheme="minorBidi" w:hint="cs"/>
          <w:color w:val="000000"/>
          <w:sz w:val="24"/>
          <w:szCs w:val="24"/>
          <w:shd w:val="clear" w:color="auto" w:fill="FFFFFF"/>
          <w:rtl/>
        </w:rPr>
        <w:t>תחום  התדרים וכמות העברת הנתונים בצורה אלחוטית בנתב</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 xml:space="preserve">נקבעת לפי הקונפיגורציה שנותן המשתמש. </w:t>
      </w:r>
      <w:r>
        <w:rPr>
          <w:rFonts w:asciiTheme="minorBidi" w:hAnsiTheme="minorBidi" w:cstheme="minorBidi" w:hint="cs"/>
          <w:color w:val="000000"/>
          <w:sz w:val="24"/>
          <w:szCs w:val="24"/>
          <w:shd w:val="clear" w:color="auto" w:fill="FFFFFF"/>
          <w:rtl/>
        </w:rPr>
        <w:t>כפי ש</w:t>
      </w:r>
      <w:r w:rsidR="00F361A2">
        <w:rPr>
          <w:rFonts w:asciiTheme="minorBidi" w:hAnsiTheme="minorBidi" w:cstheme="minorBidi" w:hint="cs"/>
          <w:color w:val="000000"/>
          <w:sz w:val="24"/>
          <w:szCs w:val="24"/>
          <w:shd w:val="clear" w:color="auto" w:fill="FFFFFF"/>
          <w:rtl/>
        </w:rPr>
        <w:t>צוין כבר לפני</w:t>
      </w:r>
      <w:r>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tl/>
        </w:rPr>
        <w:t>כי</w:t>
      </w:r>
      <w:r>
        <w:rPr>
          <w:rFonts w:asciiTheme="minorBidi" w:hAnsiTheme="minorBidi" w:cstheme="minorBidi" w:hint="cs"/>
          <w:color w:val="000000"/>
          <w:sz w:val="24"/>
          <w:szCs w:val="24"/>
          <w:shd w:val="clear" w:color="auto" w:fill="FFFFFF"/>
          <w:rtl/>
        </w:rPr>
        <w:t xml:space="preserve"> כוחו של הנתב ליצור תשדורת אלחוטית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כוחו של ה </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 xml:space="preserve"> הוא בפשטות הפריסה של </w:t>
      </w:r>
      <w:r w:rsidR="00F361A2">
        <w:rPr>
          <w:rFonts w:asciiTheme="minorBidi" w:hAnsiTheme="minorBidi" w:cstheme="minorBidi" w:hint="cs"/>
          <w:color w:val="000000"/>
          <w:sz w:val="24"/>
          <w:szCs w:val="24"/>
          <w:shd w:val="clear" w:color="auto" w:fill="FFFFFF"/>
          <w:rtl/>
        </w:rPr>
        <w:t>הרשת האלחוטית. אין צורך ב</w:t>
      </w:r>
      <w:r>
        <w:rPr>
          <w:rFonts w:asciiTheme="minorBidi" w:hAnsiTheme="minorBidi" w:cstheme="minorBidi" w:hint="cs"/>
          <w:color w:val="000000"/>
          <w:sz w:val="24"/>
          <w:szCs w:val="24"/>
          <w:shd w:val="clear" w:color="auto" w:fill="FFFFFF"/>
          <w:rtl/>
        </w:rPr>
        <w:t xml:space="preserve">רכיבים רבים, כבלים ופרוטוקולים מורכבים שיושבים על המחשבים. </w:t>
      </w:r>
      <w:r w:rsidR="00F361A2">
        <w:rPr>
          <w:rFonts w:asciiTheme="minorBidi" w:hAnsiTheme="minorBidi" w:cstheme="minorBidi" w:hint="cs"/>
          <w:color w:val="000000"/>
          <w:sz w:val="24"/>
          <w:szCs w:val="24"/>
          <w:shd w:val="clear" w:color="auto" w:fill="FFFFFF"/>
          <w:rtl/>
        </w:rPr>
        <w:t xml:space="preserve">ניתן להפעיל את רשת ה </w:t>
      </w:r>
      <w:r w:rsidR="00F361A2">
        <w:rPr>
          <w:rFonts w:asciiTheme="minorBidi" w:hAnsiTheme="minorBidi" w:cstheme="minorBidi"/>
          <w:color w:val="000000"/>
          <w:sz w:val="24"/>
          <w:szCs w:val="24"/>
          <w:shd w:val="clear" w:color="auto" w:fill="FFFFFF"/>
          <w:rtl/>
        </w:rPr>
        <w:t>–</w:t>
      </w:r>
      <w:r w:rsidR="00F361A2">
        <w:rPr>
          <w:rFonts w:asciiTheme="minorBidi" w:hAnsiTheme="minorBidi" w:cstheme="minorBidi" w:hint="cs"/>
          <w:color w:val="000000"/>
          <w:sz w:val="24"/>
          <w:szCs w:val="24"/>
          <w:shd w:val="clear" w:color="auto" w:fill="FFFFFF"/>
          <w:rtl/>
        </w:rPr>
        <w:t xml:space="preserve"> </w:t>
      </w:r>
      <w:r w:rsidR="00F361A2">
        <w:rPr>
          <w:rFonts w:asciiTheme="minorBidi" w:hAnsiTheme="minorBidi" w:cstheme="minorBidi" w:hint="cs"/>
          <w:color w:val="000000"/>
          <w:sz w:val="24"/>
          <w:szCs w:val="24"/>
          <w:shd w:val="clear" w:color="auto" w:fill="FFFFFF"/>
        </w:rPr>
        <w:t>WIFI</w:t>
      </w:r>
      <w:r w:rsidR="00F361A2">
        <w:rPr>
          <w:rFonts w:asciiTheme="minorBidi" w:hAnsiTheme="minorBidi" w:cstheme="minorBidi" w:hint="cs"/>
          <w:color w:val="000000"/>
          <w:sz w:val="24"/>
          <w:szCs w:val="24"/>
          <w:shd w:val="clear" w:color="auto" w:fill="FFFFFF"/>
          <w:rtl/>
        </w:rPr>
        <w:t xml:space="preserve"> בשני מצבים:</w:t>
      </w:r>
    </w:p>
    <w:p w14:paraId="6A9CD66B" w14:textId="77777777" w:rsidR="00F361A2" w:rsidRDefault="00F361A2" w:rsidP="00F361A2">
      <w:pPr>
        <w:jc w:val="left"/>
        <w:rPr>
          <w:rFonts w:asciiTheme="minorBidi" w:hAnsiTheme="minorBidi" w:cstheme="minorBidi"/>
          <w:color w:val="000000"/>
          <w:sz w:val="24"/>
          <w:szCs w:val="24"/>
          <w:shd w:val="clear" w:color="auto" w:fill="FFFFFF"/>
          <w:rtl/>
        </w:rPr>
      </w:pPr>
      <w:r w:rsidRPr="005D73EF">
        <w:rPr>
          <w:rFonts w:asciiTheme="minorBidi" w:hAnsiTheme="minorBidi" w:cstheme="minorBidi"/>
          <w:color w:val="000000"/>
          <w:sz w:val="24"/>
          <w:szCs w:val="24"/>
          <w:u w:val="single"/>
          <w:shd w:val="clear" w:color="auto" w:fill="FFFFFF"/>
        </w:rPr>
        <w:t>AD-HOC</w:t>
      </w:r>
      <w:r w:rsidRPr="005D73EF">
        <w:rPr>
          <w:rFonts w:asciiTheme="minorBidi" w:hAnsiTheme="minorBidi" w:cstheme="minorBidi" w:hint="cs"/>
          <w:color w:val="000000"/>
          <w:sz w:val="24"/>
          <w:szCs w:val="24"/>
          <w:u w:val="single"/>
          <w:shd w:val="clear" w:color="auto" w:fill="FFFFFF"/>
          <w:rtl/>
        </w:rPr>
        <w:t xml:space="preserve"> </w:t>
      </w:r>
      <w:r>
        <w:rPr>
          <w:rFonts w:asciiTheme="minorBidi" w:hAnsiTheme="minorBidi" w:cstheme="minorBidi"/>
          <w:color w:val="000000"/>
          <w:sz w:val="24"/>
          <w:szCs w:val="24"/>
          <w:shd w:val="clear" w:color="auto" w:fill="FFFFFF"/>
          <w:rtl/>
        </w:rPr>
        <w:t>–</w:t>
      </w:r>
      <w:r>
        <w:rPr>
          <w:rFonts w:asciiTheme="minorBidi" w:hAnsiTheme="minorBidi" w:cstheme="minorBidi" w:hint="cs"/>
          <w:color w:val="000000"/>
          <w:sz w:val="24"/>
          <w:szCs w:val="24"/>
          <w:shd w:val="clear" w:color="auto" w:fill="FFFFFF"/>
          <w:rtl/>
        </w:rPr>
        <w:t xml:space="preserve"> הרשת אינה מאורגנת וכי</w:t>
      </w:r>
      <w:r w:rsidR="007856FA">
        <w:rPr>
          <w:rFonts w:asciiTheme="minorBidi" w:hAnsiTheme="minorBidi" w:cstheme="minorBidi" w:hint="cs"/>
          <w:color w:val="000000"/>
          <w:sz w:val="24"/>
          <w:szCs w:val="24"/>
          <w:shd w:val="clear" w:color="auto" w:fill="FFFFFF"/>
          <w:rtl/>
        </w:rPr>
        <w:t xml:space="preserve"> אין בקר ראשי המנהל את טופולוגי</w:t>
      </w:r>
      <w:r>
        <w:rPr>
          <w:rFonts w:asciiTheme="minorBidi" w:hAnsiTheme="minorBidi" w:cstheme="minorBidi" w:hint="cs"/>
          <w:color w:val="000000"/>
          <w:sz w:val="24"/>
          <w:szCs w:val="24"/>
          <w:shd w:val="clear" w:color="auto" w:fill="FFFFFF"/>
          <w:rtl/>
        </w:rPr>
        <w:t>ת הרשת. רכיבי הרשת מתקשרים בינם לבין עצמם וכולן ממשות את אותו פרוטוקול תקשורת לפי הסטנדרט המתאים ל-</w:t>
      </w:r>
      <w:r>
        <w:rPr>
          <w:rFonts w:asciiTheme="minorBidi" w:hAnsiTheme="minorBidi" w:cstheme="minorBidi" w:hint="cs"/>
          <w:color w:val="000000"/>
          <w:sz w:val="24"/>
          <w:szCs w:val="24"/>
          <w:shd w:val="clear" w:color="auto" w:fill="FFFFFF"/>
        </w:rPr>
        <w:t>WIFI</w:t>
      </w:r>
      <w:r>
        <w:rPr>
          <w:rFonts w:asciiTheme="minorBidi" w:hAnsiTheme="minorBidi" w:cstheme="minorBidi" w:hint="cs"/>
          <w:color w:val="000000"/>
          <w:sz w:val="24"/>
          <w:szCs w:val="24"/>
          <w:shd w:val="clear" w:color="auto" w:fill="FFFFFF"/>
          <w:rtl/>
        </w:rPr>
        <w:t>.</w:t>
      </w:r>
    </w:p>
    <w:p w14:paraId="1DDAB2D8" w14:textId="77777777" w:rsidR="00F361A2" w:rsidRDefault="00F361A2" w:rsidP="00F361A2">
      <w:pPr>
        <w:jc w:val="left"/>
        <w:rPr>
          <w:sz w:val="24"/>
          <w:szCs w:val="24"/>
          <w:rtl/>
        </w:rPr>
      </w:pPr>
      <w:r>
        <w:rPr>
          <w:rFonts w:hint="cs"/>
          <w:sz w:val="24"/>
          <w:szCs w:val="24"/>
        </w:rPr>
        <w:t>INFRASTRUCTURE</w:t>
      </w:r>
      <w:r>
        <w:rPr>
          <w:rFonts w:hint="cs"/>
          <w:sz w:val="24"/>
          <w:szCs w:val="24"/>
          <w:rtl/>
        </w:rPr>
        <w:t xml:space="preserve"> </w:t>
      </w:r>
      <w:r>
        <w:rPr>
          <w:sz w:val="24"/>
          <w:szCs w:val="24"/>
          <w:rtl/>
        </w:rPr>
        <w:t>–</w:t>
      </w:r>
      <w:r>
        <w:rPr>
          <w:rFonts w:hint="cs"/>
          <w:sz w:val="24"/>
          <w:szCs w:val="24"/>
          <w:rtl/>
        </w:rPr>
        <w:t xml:space="preserve"> תשתית רשת המנוהלת על ידי נקודת גישה או יותר (מדובר בנתבים) בה או בהם עוברות תעבורת חבילות המידע ומנותבות ליעדן המתאים.</w:t>
      </w:r>
      <w:r w:rsidR="007856FA">
        <w:rPr>
          <w:rFonts w:hint="cs"/>
          <w:sz w:val="24"/>
          <w:szCs w:val="24"/>
          <w:rtl/>
        </w:rPr>
        <w:t xml:space="preserve"> נזכיר כי האפליקציה המתוכננת אמורה לשאוב מידע מנקודת גישה אחת ולנתח את המידע עבור אותה נקודת גישה.</w:t>
      </w:r>
    </w:p>
    <w:p w14:paraId="6A0BD87D" w14:textId="77777777" w:rsidR="007856FA" w:rsidRDefault="007856FA" w:rsidP="00F361A2">
      <w:pPr>
        <w:jc w:val="left"/>
        <w:rPr>
          <w:sz w:val="24"/>
          <w:szCs w:val="24"/>
          <w:rtl/>
        </w:rPr>
      </w:pPr>
    </w:p>
    <w:p w14:paraId="637D3350" w14:textId="77777777" w:rsidR="007856FA" w:rsidRPr="005D73EF" w:rsidRDefault="007856FA" w:rsidP="005D73EF">
      <w:pPr>
        <w:pStyle w:val="ListParagraph"/>
        <w:numPr>
          <w:ilvl w:val="0"/>
          <w:numId w:val="20"/>
        </w:numPr>
        <w:rPr>
          <w:sz w:val="24"/>
          <w:rtl/>
        </w:rPr>
      </w:pPr>
      <w:r w:rsidRPr="005D73EF">
        <w:rPr>
          <w:rFonts w:hint="cs"/>
          <w:sz w:val="24"/>
          <w:rtl/>
        </w:rPr>
        <w:t xml:space="preserve">כיצד נכנס הרכיב האמור לתמוך בשאיבת הנתונים מאותו נתב\נקודת גישה? הרי האפליקציה המתוכננת אמורה לתמוך ביעדי הפרויקט. בפרויקט זה אפתח אפליקציה על פלטפורמה של </w:t>
      </w:r>
      <w:r w:rsidRPr="005D73EF">
        <w:rPr>
          <w:sz w:val="24"/>
        </w:rPr>
        <w:t>Android Studio</w:t>
      </w:r>
      <w:r w:rsidRPr="005D73EF">
        <w:rPr>
          <w:rFonts w:hint="cs"/>
          <w:sz w:val="24"/>
          <w:rtl/>
        </w:rPr>
        <w:t xml:space="preserve"> ובסביבה של רכיב המופעל במערכת הפעלה של </w:t>
      </w:r>
      <w:r w:rsidRPr="005D73EF">
        <w:rPr>
          <w:sz w:val="24"/>
        </w:rPr>
        <w:t>Android</w:t>
      </w:r>
      <w:r w:rsidRPr="005D73EF">
        <w:rPr>
          <w:rFonts w:hint="cs"/>
          <w:sz w:val="24"/>
          <w:rtl/>
        </w:rPr>
        <w:t>.</w:t>
      </w:r>
    </w:p>
    <w:p w14:paraId="55266039" w14:textId="77777777" w:rsidR="007856FA" w:rsidRDefault="007856FA" w:rsidP="007856FA">
      <w:pPr>
        <w:jc w:val="left"/>
        <w:rPr>
          <w:sz w:val="24"/>
          <w:szCs w:val="24"/>
          <w:rtl/>
        </w:rPr>
      </w:pPr>
    </w:p>
    <w:p w14:paraId="3C465495" w14:textId="798B586D" w:rsidR="008F169D" w:rsidRDefault="00A16749" w:rsidP="00C77ABC">
      <w:pPr>
        <w:jc w:val="left"/>
        <w:rPr>
          <w:sz w:val="24"/>
          <w:szCs w:val="24"/>
        </w:rPr>
      </w:pPr>
      <w:r>
        <w:rPr>
          <w:noProof/>
        </w:rPr>
        <w:drawing>
          <wp:anchor distT="0" distB="0" distL="114300" distR="114300" simplePos="0" relativeHeight="251663360" behindDoc="0" locked="0" layoutInCell="1" allowOverlap="1" wp14:anchorId="258D4305" wp14:editId="4A996382">
            <wp:simplePos x="0" y="0"/>
            <wp:positionH relativeFrom="column">
              <wp:posOffset>146685</wp:posOffset>
            </wp:positionH>
            <wp:positionV relativeFrom="paragraph">
              <wp:posOffset>1376045</wp:posOffset>
            </wp:positionV>
            <wp:extent cx="1315085" cy="727710"/>
            <wp:effectExtent l="0" t="0" r="0" b="0"/>
            <wp:wrapNone/>
            <wp:docPr id="13"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5085" cy="727710"/>
                    </a:xfrm>
                    <a:prstGeom prst="rect">
                      <a:avLst/>
                    </a:prstGeom>
                    <a:noFill/>
                  </pic:spPr>
                </pic:pic>
              </a:graphicData>
            </a:graphic>
            <wp14:sizeRelH relativeFrom="page">
              <wp14:pctWidth>0</wp14:pctWidth>
            </wp14:sizeRelH>
            <wp14:sizeRelV relativeFrom="page">
              <wp14:pctHeight>0</wp14:pctHeight>
            </wp14:sizeRelV>
          </wp:anchor>
        </w:drawing>
      </w:r>
      <w:r w:rsidR="007856FA" w:rsidRPr="005D73EF">
        <w:rPr>
          <w:rFonts w:hint="cs"/>
          <w:sz w:val="24"/>
          <w:szCs w:val="24"/>
          <w:u w:val="single"/>
        </w:rPr>
        <w:t>A</w:t>
      </w:r>
      <w:r w:rsidR="007856FA" w:rsidRPr="005D73EF">
        <w:rPr>
          <w:sz w:val="24"/>
          <w:szCs w:val="24"/>
          <w:u w:val="single"/>
        </w:rPr>
        <w:t>ndroid</w:t>
      </w:r>
      <w:r w:rsidR="007856FA" w:rsidRPr="005D73EF">
        <w:rPr>
          <w:rFonts w:hint="cs"/>
          <w:sz w:val="24"/>
          <w:szCs w:val="24"/>
          <w:u w:val="single"/>
          <w:rtl/>
        </w:rPr>
        <w:t xml:space="preserve"> </w:t>
      </w:r>
      <w:r w:rsidR="007856FA">
        <w:rPr>
          <w:sz w:val="24"/>
          <w:szCs w:val="24"/>
          <w:rtl/>
        </w:rPr>
        <w:t>–</w:t>
      </w:r>
      <w:r w:rsidR="007856FA">
        <w:rPr>
          <w:rFonts w:hint="cs"/>
          <w:sz w:val="24"/>
          <w:szCs w:val="24"/>
          <w:rtl/>
        </w:rPr>
        <w:t xml:space="preserve"> מערכת הפעלה (</w:t>
      </w:r>
      <w:r w:rsidR="007856FA">
        <w:rPr>
          <w:sz w:val="24"/>
          <w:szCs w:val="24"/>
        </w:rPr>
        <w:t>Operating System</w:t>
      </w:r>
      <w:r w:rsidR="007856FA">
        <w:rPr>
          <w:rFonts w:hint="cs"/>
          <w:sz w:val="24"/>
          <w:szCs w:val="24"/>
          <w:rtl/>
        </w:rPr>
        <w:t xml:space="preserve">), המיועדת לרכיבים אלקטרונים המבוססים יל ליבת לינוקס. בין הרכיבים נמצאים </w:t>
      </w:r>
      <w:r w:rsidR="007856FA">
        <w:rPr>
          <w:sz w:val="24"/>
          <w:szCs w:val="24"/>
          <w:rtl/>
        </w:rPr>
        <w:t>–</w:t>
      </w:r>
      <w:r w:rsidR="007856FA">
        <w:rPr>
          <w:rFonts w:hint="cs"/>
          <w:sz w:val="24"/>
          <w:szCs w:val="24"/>
          <w:rtl/>
        </w:rPr>
        <w:t xml:space="preserve"> טלפונים חכמים, </w:t>
      </w:r>
      <w:r w:rsidR="00C77ABC">
        <w:rPr>
          <w:rFonts w:hint="cs"/>
          <w:sz w:val="24"/>
          <w:szCs w:val="24"/>
          <w:rtl/>
        </w:rPr>
        <w:t>טלוויזיו</w:t>
      </w:r>
      <w:r w:rsidR="00C77ABC">
        <w:rPr>
          <w:rFonts w:hint="eastAsia"/>
          <w:sz w:val="24"/>
          <w:szCs w:val="24"/>
          <w:rtl/>
        </w:rPr>
        <w:t>ת</w:t>
      </w:r>
      <w:r w:rsidR="007856FA">
        <w:rPr>
          <w:rFonts w:hint="cs"/>
          <w:sz w:val="24"/>
          <w:szCs w:val="24"/>
          <w:rtl/>
        </w:rPr>
        <w:t xml:space="preserve"> חכמות, טאבלטים, שעונים, מחשבים </w:t>
      </w:r>
      <w:r w:rsidR="00C77ABC">
        <w:rPr>
          <w:rFonts w:hint="cs"/>
          <w:sz w:val="24"/>
          <w:szCs w:val="24"/>
          <w:rtl/>
        </w:rPr>
        <w:t>וכולי.</w:t>
      </w:r>
      <w:r w:rsidR="007856FA">
        <w:rPr>
          <w:rFonts w:hint="cs"/>
          <w:sz w:val="24"/>
          <w:szCs w:val="24"/>
          <w:rtl/>
        </w:rPr>
        <w:t>. אנדרואיד הינה המערכת ההפעלה הנפוצה בעולם ותופסת נתח של כ70 אחוזים מכלל שוק הטלפונים החכמים ונמכרים מיליוני טלפונים מבוססי אנדרואיד ברחבי העולם.</w:t>
      </w:r>
      <w:r w:rsidR="00C77ABC">
        <w:rPr>
          <w:rFonts w:hint="cs"/>
          <w:sz w:val="24"/>
          <w:szCs w:val="24"/>
          <w:rtl/>
        </w:rPr>
        <w:t xml:space="preserve"> </w:t>
      </w:r>
      <w:r w:rsidR="001D5015">
        <w:rPr>
          <w:rFonts w:hint="cs"/>
          <w:sz w:val="24"/>
          <w:szCs w:val="24"/>
          <w:rtl/>
        </w:rPr>
        <w:t xml:space="preserve">גרסת המערכת הראשונה פותחה בשנת 2003 על ידי חברת </w:t>
      </w:r>
      <w:r w:rsidR="001D5015">
        <w:rPr>
          <w:sz w:val="24"/>
          <w:szCs w:val="24"/>
        </w:rPr>
        <w:t xml:space="preserve">“Android” </w:t>
      </w:r>
      <w:r w:rsidR="00C77ABC">
        <w:rPr>
          <w:sz w:val="24"/>
          <w:szCs w:val="24"/>
        </w:rPr>
        <w:t>Inc.</w:t>
      </w:r>
      <w:r w:rsidR="001D5015">
        <w:rPr>
          <w:rFonts w:hint="cs"/>
          <w:sz w:val="24"/>
          <w:szCs w:val="24"/>
          <w:rtl/>
        </w:rPr>
        <w:t xml:space="preserve"> ונרכשה על ידי חברת </w:t>
      </w:r>
      <w:r w:rsidR="001D5015">
        <w:rPr>
          <w:sz w:val="24"/>
          <w:szCs w:val="24"/>
        </w:rPr>
        <w:t>google</w:t>
      </w:r>
      <w:r w:rsidR="001D5015">
        <w:rPr>
          <w:rFonts w:hint="cs"/>
          <w:sz w:val="24"/>
          <w:szCs w:val="24"/>
          <w:rtl/>
        </w:rPr>
        <w:t xml:space="preserve"> העולמית תוך זמן קצר. מאז פותחו גרסאות רבות למערכת ההפעלה וחברות גדולות כגון </w:t>
      </w:r>
      <w:r w:rsidR="001D5015">
        <w:rPr>
          <w:sz w:val="24"/>
          <w:szCs w:val="24"/>
        </w:rPr>
        <w:t>Samsung</w:t>
      </w:r>
      <w:r w:rsidR="001D5015">
        <w:rPr>
          <w:rFonts w:hint="cs"/>
          <w:sz w:val="24"/>
          <w:szCs w:val="24"/>
          <w:rtl/>
        </w:rPr>
        <w:t xml:space="preserve">, </w:t>
      </w:r>
      <w:r w:rsidR="001D5015">
        <w:rPr>
          <w:sz w:val="24"/>
          <w:szCs w:val="24"/>
        </w:rPr>
        <w:t>HTC</w:t>
      </w:r>
      <w:r w:rsidR="001D5015">
        <w:rPr>
          <w:rFonts w:hint="cs"/>
          <w:sz w:val="24"/>
          <w:szCs w:val="24"/>
          <w:rtl/>
        </w:rPr>
        <w:t xml:space="preserve">, </w:t>
      </w:r>
      <w:r w:rsidR="001D5015">
        <w:rPr>
          <w:sz w:val="24"/>
          <w:szCs w:val="24"/>
        </w:rPr>
        <w:t>LG</w:t>
      </w:r>
      <w:r w:rsidR="001D5015">
        <w:rPr>
          <w:rFonts w:hint="cs"/>
          <w:sz w:val="24"/>
          <w:szCs w:val="24"/>
          <w:rtl/>
        </w:rPr>
        <w:t xml:space="preserve"> ועוד. כיום לכתיבת הפרויקט, הגריסה הכי עדכנית הקיימת בשוק היא </w:t>
      </w:r>
      <w:r w:rsidR="001D5015">
        <w:rPr>
          <w:sz w:val="24"/>
          <w:szCs w:val="24"/>
        </w:rPr>
        <w:t>Android 7.0</w:t>
      </w:r>
      <w:r w:rsidR="001D5015">
        <w:rPr>
          <w:rFonts w:hint="cs"/>
          <w:sz w:val="24"/>
          <w:szCs w:val="24"/>
          <w:rtl/>
        </w:rPr>
        <w:t xml:space="preserve">. </w:t>
      </w:r>
    </w:p>
    <w:p w14:paraId="7127A4DA" w14:textId="77777777" w:rsidR="008F169D" w:rsidRDefault="001D5015" w:rsidP="00C77ABC">
      <w:pPr>
        <w:jc w:val="left"/>
        <w:rPr>
          <w:sz w:val="24"/>
          <w:szCs w:val="24"/>
        </w:rPr>
      </w:pPr>
      <w:r>
        <w:rPr>
          <w:rFonts w:hint="cs"/>
          <w:sz w:val="24"/>
          <w:szCs w:val="24"/>
          <w:rtl/>
        </w:rPr>
        <w:t xml:space="preserve">פיתוח האנדרואיד וגרסאותיו לרוב נעשות על ידי עובדי </w:t>
      </w:r>
      <w:r>
        <w:rPr>
          <w:sz w:val="24"/>
          <w:szCs w:val="24"/>
        </w:rPr>
        <w:t>GOOGLE</w:t>
      </w:r>
      <w:r>
        <w:rPr>
          <w:rFonts w:hint="cs"/>
          <w:sz w:val="24"/>
          <w:szCs w:val="24"/>
          <w:rtl/>
        </w:rPr>
        <w:t xml:space="preserve"> </w:t>
      </w:r>
    </w:p>
    <w:p w14:paraId="18EC3F66" w14:textId="77777777" w:rsidR="008F169D" w:rsidRDefault="001D5015" w:rsidP="00C77ABC">
      <w:pPr>
        <w:jc w:val="left"/>
        <w:rPr>
          <w:sz w:val="24"/>
          <w:szCs w:val="24"/>
        </w:rPr>
      </w:pPr>
      <w:r>
        <w:rPr>
          <w:rFonts w:hint="cs"/>
          <w:sz w:val="24"/>
          <w:szCs w:val="24"/>
          <w:rtl/>
        </w:rPr>
        <w:t xml:space="preserve">ויצרני רכיבים העובדים עם אותה מערכת יכולים להוסיף מאפיינים </w:t>
      </w:r>
    </w:p>
    <w:p w14:paraId="3A48FDCD" w14:textId="77777777" w:rsidR="008F169D" w:rsidRDefault="001D5015" w:rsidP="00C77ABC">
      <w:pPr>
        <w:jc w:val="left"/>
        <w:rPr>
          <w:sz w:val="24"/>
          <w:szCs w:val="24"/>
        </w:rPr>
      </w:pPr>
      <w:r>
        <w:rPr>
          <w:rFonts w:hint="cs"/>
          <w:sz w:val="24"/>
          <w:szCs w:val="24"/>
          <w:rtl/>
        </w:rPr>
        <w:t>משלהם לאותה גרסה.</w:t>
      </w:r>
      <w:r w:rsidR="001A3C66">
        <w:rPr>
          <w:rFonts w:hint="cs"/>
          <w:sz w:val="24"/>
          <w:szCs w:val="24"/>
          <w:rtl/>
        </w:rPr>
        <w:t xml:space="preserve"> הפיתוח על גבי מערכת ההפעלה אנדרואיד </w:t>
      </w:r>
    </w:p>
    <w:p w14:paraId="1D3D81D5" w14:textId="77777777" w:rsidR="008F169D" w:rsidRDefault="001A3C66" w:rsidP="00C77ABC">
      <w:pPr>
        <w:jc w:val="left"/>
        <w:rPr>
          <w:sz w:val="24"/>
          <w:szCs w:val="24"/>
        </w:rPr>
      </w:pPr>
      <w:r>
        <w:rPr>
          <w:rFonts w:hint="cs"/>
          <w:sz w:val="24"/>
          <w:szCs w:val="24"/>
          <w:rtl/>
        </w:rPr>
        <w:t xml:space="preserve">נעשה על גבי הרבה אפשרויות ופלטפורמות רבות. בפרויקט זה כמו </w:t>
      </w:r>
    </w:p>
    <w:p w14:paraId="5BAA927B" w14:textId="77777777" w:rsidR="001D5015" w:rsidRDefault="001A3C66" w:rsidP="00C77ABC">
      <w:pPr>
        <w:jc w:val="left"/>
        <w:rPr>
          <w:sz w:val="24"/>
          <w:szCs w:val="24"/>
          <w:rtl/>
        </w:rPr>
      </w:pPr>
      <w:r>
        <w:rPr>
          <w:rFonts w:hint="cs"/>
          <w:sz w:val="24"/>
          <w:szCs w:val="24"/>
          <w:rtl/>
        </w:rPr>
        <w:lastRenderedPageBreak/>
        <w:t xml:space="preserve">שהוזכר, פיתוח האפליקציה לטלפון חכם יעשה על גבי </w:t>
      </w:r>
      <w:r w:rsidR="001D5015">
        <w:rPr>
          <w:rFonts w:hint="cs"/>
          <w:sz w:val="24"/>
          <w:szCs w:val="24"/>
          <w:rtl/>
        </w:rPr>
        <w:t xml:space="preserve"> </w:t>
      </w:r>
      <w:r>
        <w:rPr>
          <w:sz w:val="24"/>
          <w:szCs w:val="24"/>
        </w:rPr>
        <w:t>Android Studio</w:t>
      </w:r>
      <w:r>
        <w:rPr>
          <w:rFonts w:hint="cs"/>
          <w:sz w:val="24"/>
          <w:szCs w:val="24"/>
          <w:rtl/>
        </w:rPr>
        <w:t xml:space="preserve">. לרוב פיתוחי קוד האפליקציות שרצות על גבי אנדרואיד, נכתבות בשפת </w:t>
      </w:r>
      <w:r>
        <w:rPr>
          <w:rFonts w:hint="cs"/>
          <w:sz w:val="24"/>
          <w:szCs w:val="24"/>
        </w:rPr>
        <w:t>JAVA</w:t>
      </w:r>
      <w:r>
        <w:rPr>
          <w:rFonts w:hint="cs"/>
          <w:sz w:val="24"/>
          <w:szCs w:val="24"/>
          <w:rtl/>
        </w:rPr>
        <w:t xml:space="preserve"> ולכל אפליקציה ניתן להתאים </w:t>
      </w:r>
      <w:r>
        <w:rPr>
          <w:rFonts w:hint="cs"/>
          <w:sz w:val="24"/>
          <w:szCs w:val="24"/>
        </w:rPr>
        <w:t>SDK</w:t>
      </w:r>
      <w:r>
        <w:rPr>
          <w:rFonts w:hint="cs"/>
          <w:sz w:val="24"/>
          <w:szCs w:val="24"/>
          <w:rtl/>
        </w:rPr>
        <w:t xml:space="preserve"> המתאים לפיתוח האפליקציה. ניתן לכתוב גם בשפת תכנות אחרת כמו </w:t>
      </w:r>
      <w:r>
        <w:rPr>
          <w:rFonts w:hint="cs"/>
          <w:sz w:val="24"/>
          <w:szCs w:val="24"/>
        </w:rPr>
        <w:t>C</w:t>
      </w:r>
      <w:r>
        <w:rPr>
          <w:rFonts w:hint="cs"/>
          <w:sz w:val="24"/>
          <w:szCs w:val="24"/>
          <w:rtl/>
        </w:rPr>
        <w:t xml:space="preserve">, </w:t>
      </w:r>
      <w:r>
        <w:rPr>
          <w:rFonts w:hint="cs"/>
          <w:sz w:val="24"/>
          <w:szCs w:val="24"/>
        </w:rPr>
        <w:t>C++</w:t>
      </w:r>
      <w:r>
        <w:rPr>
          <w:rFonts w:hint="cs"/>
          <w:sz w:val="24"/>
          <w:szCs w:val="24"/>
          <w:rtl/>
        </w:rPr>
        <w:t xml:space="preserve"> או </w:t>
      </w:r>
      <w:r>
        <w:rPr>
          <w:rFonts w:hint="cs"/>
          <w:sz w:val="24"/>
          <w:szCs w:val="24"/>
        </w:rPr>
        <w:t>C#</w:t>
      </w:r>
      <w:r>
        <w:rPr>
          <w:rFonts w:hint="cs"/>
          <w:sz w:val="24"/>
          <w:szCs w:val="24"/>
          <w:rtl/>
        </w:rPr>
        <w:t xml:space="preserve"> ועוד. בהינתן תכנון קוד בשפה אחרת, יש להתקין תוסף הנקרא </w:t>
      </w:r>
      <w:r>
        <w:rPr>
          <w:rFonts w:hint="cs"/>
          <w:sz w:val="24"/>
          <w:szCs w:val="24"/>
        </w:rPr>
        <w:t>NDK</w:t>
      </w:r>
      <w:r>
        <w:rPr>
          <w:rFonts w:hint="cs"/>
          <w:sz w:val="24"/>
          <w:szCs w:val="24"/>
          <w:rtl/>
        </w:rPr>
        <w:t xml:space="preserve">. הסבר להבהרה על </w:t>
      </w:r>
      <w:r>
        <w:rPr>
          <w:rFonts w:hint="cs"/>
          <w:sz w:val="24"/>
          <w:szCs w:val="24"/>
        </w:rPr>
        <w:t>SDK</w:t>
      </w:r>
      <w:r>
        <w:rPr>
          <w:rFonts w:hint="cs"/>
          <w:sz w:val="24"/>
          <w:szCs w:val="24"/>
          <w:rtl/>
        </w:rPr>
        <w:t>.</w:t>
      </w:r>
    </w:p>
    <w:p w14:paraId="39C26B2D" w14:textId="77777777" w:rsidR="001A3C66" w:rsidRDefault="001A3C66" w:rsidP="007856FA">
      <w:pPr>
        <w:jc w:val="left"/>
        <w:rPr>
          <w:sz w:val="24"/>
          <w:szCs w:val="24"/>
          <w:rtl/>
        </w:rPr>
      </w:pPr>
    </w:p>
    <w:p w14:paraId="729665CD" w14:textId="77777777" w:rsidR="001A3C66" w:rsidRDefault="001A3C66" w:rsidP="007856FA">
      <w:pPr>
        <w:jc w:val="left"/>
        <w:rPr>
          <w:ins w:id="98" w:author="and" w:date="2017-02-06T19:26:00Z"/>
          <w:sz w:val="24"/>
          <w:szCs w:val="24"/>
          <w:rtl/>
        </w:rPr>
      </w:pPr>
      <w:r w:rsidRPr="005D73EF">
        <w:rPr>
          <w:rFonts w:hint="cs"/>
          <w:sz w:val="24"/>
          <w:szCs w:val="24"/>
          <w:u w:val="single"/>
        </w:rPr>
        <w:t>SDK</w:t>
      </w:r>
      <w:r w:rsidRPr="005D73EF">
        <w:rPr>
          <w:rFonts w:hint="cs"/>
          <w:sz w:val="24"/>
          <w:szCs w:val="24"/>
          <w:u w:val="single"/>
          <w:rtl/>
        </w:rPr>
        <w:t xml:space="preserve"> </w:t>
      </w:r>
      <w:r>
        <w:rPr>
          <w:sz w:val="24"/>
          <w:szCs w:val="24"/>
          <w:rtl/>
        </w:rPr>
        <w:t>–</w:t>
      </w:r>
      <w:r>
        <w:rPr>
          <w:rFonts w:hint="cs"/>
          <w:sz w:val="24"/>
          <w:szCs w:val="24"/>
          <w:rtl/>
        </w:rPr>
        <w:t xml:space="preserve"> (</w:t>
      </w:r>
      <w:r>
        <w:rPr>
          <w:sz w:val="24"/>
          <w:szCs w:val="24"/>
        </w:rPr>
        <w:t>Software Development Kit</w:t>
      </w:r>
      <w:r>
        <w:rPr>
          <w:rFonts w:hint="cs"/>
          <w:sz w:val="24"/>
          <w:szCs w:val="24"/>
          <w:rtl/>
        </w:rPr>
        <w:t>), ערכת פיתוח תוכנה שהיא מאגדת סט כלים (פונקציות</w:t>
      </w:r>
      <w:r w:rsidR="00C77ABC">
        <w:rPr>
          <w:rFonts w:hint="cs"/>
          <w:sz w:val="24"/>
          <w:szCs w:val="24"/>
          <w:rtl/>
        </w:rPr>
        <w:t xml:space="preserve"> או הרשאות</w:t>
      </w:r>
      <w:r>
        <w:rPr>
          <w:rFonts w:hint="cs"/>
          <w:sz w:val="24"/>
          <w:szCs w:val="24"/>
          <w:rtl/>
        </w:rPr>
        <w:t>) לפיתוח יישום ולהעלות את יכולתו לעבוד</w:t>
      </w:r>
      <w:r w:rsidR="00C77ABC">
        <w:rPr>
          <w:rFonts w:hint="cs"/>
          <w:sz w:val="24"/>
          <w:szCs w:val="24"/>
          <w:rtl/>
        </w:rPr>
        <w:t xml:space="preserve"> במספר רב יותר של פלטפורמות, </w:t>
      </w:r>
      <w:r>
        <w:rPr>
          <w:rFonts w:hint="cs"/>
          <w:sz w:val="24"/>
          <w:szCs w:val="24"/>
          <w:rtl/>
        </w:rPr>
        <w:t>סביבות עבודה שונות</w:t>
      </w:r>
      <w:r w:rsidR="00C77ABC">
        <w:rPr>
          <w:rFonts w:hint="cs"/>
          <w:sz w:val="24"/>
          <w:szCs w:val="24"/>
          <w:rtl/>
        </w:rPr>
        <w:t xml:space="preserve"> ועל רכיבים שונים</w:t>
      </w:r>
      <w:r>
        <w:rPr>
          <w:rFonts w:hint="cs"/>
          <w:sz w:val="24"/>
          <w:szCs w:val="24"/>
          <w:rtl/>
        </w:rPr>
        <w:t>.</w:t>
      </w:r>
      <w:r w:rsidR="00C77ABC">
        <w:rPr>
          <w:rFonts w:hint="cs"/>
          <w:sz w:val="24"/>
          <w:szCs w:val="24"/>
          <w:rtl/>
        </w:rPr>
        <w:t xml:space="preserve"> </w:t>
      </w:r>
      <w:r w:rsidR="00C77ABC">
        <w:rPr>
          <w:rFonts w:hint="cs"/>
          <w:sz w:val="24"/>
          <w:szCs w:val="24"/>
        </w:rPr>
        <w:t>SDK</w:t>
      </w:r>
      <w:r w:rsidR="00C77ABC">
        <w:rPr>
          <w:rFonts w:hint="cs"/>
          <w:sz w:val="24"/>
          <w:szCs w:val="24"/>
          <w:rtl/>
        </w:rPr>
        <w:t xml:space="preserve"> יכול להיות ספריה של ממשק לתכנות יישומים, יכול להכיל רישיון לבניית תוכנה מסוימת או לכלול חומרה לעבוד בתקשורת עם</w:t>
      </w:r>
      <w:r w:rsidR="00611776">
        <w:rPr>
          <w:rFonts w:hint="cs"/>
          <w:sz w:val="24"/>
          <w:szCs w:val="24"/>
          <w:rtl/>
        </w:rPr>
        <w:t xml:space="preserve"> </w:t>
      </w:r>
      <w:r w:rsidR="00C77ABC">
        <w:rPr>
          <w:rFonts w:hint="cs"/>
          <w:sz w:val="24"/>
          <w:szCs w:val="24"/>
          <w:rtl/>
        </w:rPr>
        <w:t xml:space="preserve">תוכנה מסוימת. </w:t>
      </w:r>
    </w:p>
    <w:p w14:paraId="0ECC5C1E" w14:textId="77777777" w:rsidR="000C6A14" w:rsidRDefault="000C6A14" w:rsidP="007856FA">
      <w:pPr>
        <w:jc w:val="left"/>
        <w:rPr>
          <w:ins w:id="99" w:author="and" w:date="2017-02-06T19:26:00Z"/>
          <w:sz w:val="24"/>
          <w:szCs w:val="24"/>
          <w:rtl/>
        </w:rPr>
      </w:pPr>
    </w:p>
    <w:p w14:paraId="50F69B14" w14:textId="77777777" w:rsidR="007E27EE" w:rsidRDefault="007E27EE">
      <w:pPr>
        <w:jc w:val="left"/>
        <w:rPr>
          <w:ins w:id="100" w:author="and" w:date="2017-02-06T21:28:00Z"/>
          <w:rFonts w:asciiTheme="minorBidi" w:hAnsiTheme="minorBidi" w:cstheme="minorBidi"/>
          <w:color w:val="000000"/>
          <w:sz w:val="24"/>
          <w:szCs w:val="24"/>
          <w:shd w:val="clear" w:color="auto" w:fill="FFFFFF"/>
          <w:rtl/>
        </w:rPr>
        <w:pPrChange w:id="101" w:author="and" w:date="2017-02-06T21:27:00Z">
          <w:pPr>
            <w:jc w:val="left"/>
          </w:pPr>
        </w:pPrChange>
      </w:pPr>
      <w:commentRangeStart w:id="102"/>
      <w:ins w:id="103" w:author="and" w:date="2017-02-06T21:28:00Z">
        <w:r>
          <w:rPr>
            <w:rFonts w:asciiTheme="minorBidi" w:hAnsiTheme="minorBidi" w:cstheme="minorBidi" w:hint="cs"/>
            <w:color w:val="000000"/>
            <w:sz w:val="24"/>
            <w:szCs w:val="24"/>
            <w:shd w:val="clear" w:color="auto" w:fill="FFFFFF"/>
            <w:rtl/>
          </w:rPr>
          <w:t xml:space="preserve">בפרויקט זה אתמקד בניתוח והתעסקות של מידע עבור נתבים ביתיים דרך אפליקציה. </w:t>
        </w:r>
        <w:commentRangeEnd w:id="102"/>
        <w:r>
          <w:rPr>
            <w:rStyle w:val="CommentReference"/>
            <w:rtl/>
          </w:rPr>
          <w:commentReference w:id="102"/>
        </w:r>
      </w:ins>
    </w:p>
    <w:p w14:paraId="1FA8203D" w14:textId="77777777" w:rsidR="007E27EE" w:rsidRPr="005D73EF" w:rsidRDefault="007E27EE">
      <w:pPr>
        <w:pStyle w:val="ListParagraph"/>
        <w:numPr>
          <w:ilvl w:val="0"/>
          <w:numId w:val="20"/>
        </w:numPr>
        <w:rPr>
          <w:ins w:id="104" w:author="and" w:date="2017-02-06T21:28:00Z"/>
          <w:rFonts w:asciiTheme="minorBidi" w:hAnsiTheme="minorBidi" w:cstheme="minorBidi"/>
          <w:color w:val="000000"/>
          <w:sz w:val="24"/>
          <w:shd w:val="clear" w:color="auto" w:fill="FFFFFF"/>
          <w:rtl/>
        </w:rPr>
        <w:pPrChange w:id="105" w:author="and" w:date="2017-02-06T21:27:00Z">
          <w:pPr>
            <w:pStyle w:val="ListParagraph"/>
            <w:numPr>
              <w:numId w:val="20"/>
            </w:numPr>
            <w:ind w:hanging="360"/>
          </w:pPr>
        </w:pPrChange>
      </w:pPr>
      <w:ins w:id="106" w:author="and" w:date="2017-02-06T21:28:00Z">
        <w:r w:rsidRPr="005D73EF">
          <w:rPr>
            <w:rFonts w:asciiTheme="minorBidi" w:hAnsiTheme="minorBidi" w:cstheme="minorBidi" w:hint="cs"/>
            <w:color w:val="000000"/>
            <w:sz w:val="24"/>
            <w:shd w:val="clear" w:color="auto" w:fill="FFFFFF"/>
            <w:rtl/>
          </w:rPr>
          <w:t xml:space="preserve">הכוח החזק הטמון בנתב הוא היכולת לשדר חבילות מידע אל רשת אלחוטית. לאותה רשת אלחוטית </w:t>
        </w:r>
        <w:r>
          <w:rPr>
            <w:rFonts w:asciiTheme="minorBidi" w:hAnsiTheme="minorBidi" w:cstheme="minorBidi" w:hint="cs"/>
            <w:color w:val="000000"/>
            <w:sz w:val="24"/>
            <w:shd w:val="clear" w:color="auto" w:fill="FFFFFF"/>
            <w:rtl/>
          </w:rPr>
          <w:t>(</w:t>
        </w:r>
        <w:r w:rsidRPr="005D73EF">
          <w:rPr>
            <w:rFonts w:asciiTheme="minorBidi" w:hAnsiTheme="minorBidi" w:cstheme="minorBidi" w:hint="cs"/>
            <w:color w:val="000000"/>
            <w:sz w:val="24"/>
            <w:shd w:val="clear" w:color="auto" w:fill="FFFFFF"/>
          </w:rPr>
          <w:t>WIFI</w:t>
        </w:r>
        <w:r>
          <w:rPr>
            <w:rFonts w:asciiTheme="minorBidi" w:hAnsiTheme="minorBidi" w:cstheme="minorBidi" w:hint="cs"/>
            <w:color w:val="000000"/>
            <w:sz w:val="24"/>
            <w:shd w:val="clear" w:color="auto" w:fill="FFFFFF"/>
            <w:rtl/>
          </w:rPr>
          <w:t xml:space="preserve">), </w:t>
        </w:r>
        <w:r w:rsidRPr="005D73EF">
          <w:rPr>
            <w:rFonts w:asciiTheme="minorBidi" w:hAnsiTheme="minorBidi" w:cstheme="minorBidi" w:hint="cs"/>
            <w:color w:val="000000"/>
            <w:sz w:val="24"/>
            <w:shd w:val="clear" w:color="auto" w:fill="FFFFFF"/>
            <w:rtl/>
          </w:rPr>
          <w:t>בה משדר הנתב</w:t>
        </w:r>
        <w:del w:id="107" w:author="and" w:date="2017-02-06T21:26:00Z">
          <w:r w:rsidRPr="005D73EF" w:rsidDel="007E27EE">
            <w:rPr>
              <w:rFonts w:asciiTheme="minorBidi" w:hAnsiTheme="minorBidi" w:cstheme="minorBidi" w:hint="cs"/>
              <w:color w:val="000000"/>
              <w:sz w:val="24"/>
              <w:shd w:val="clear" w:color="auto" w:fill="FFFFFF"/>
              <w:rtl/>
            </w:rPr>
            <w:delText>, יש שם שרובנו מכירים והוא</w:delText>
          </w:r>
        </w:del>
        <w:del w:id="108" w:author="and" w:date="2017-02-06T21:27:00Z">
          <w:r w:rsidRPr="005D73EF" w:rsidDel="007E27EE">
            <w:rPr>
              <w:rFonts w:asciiTheme="minorBidi" w:hAnsiTheme="minorBidi" w:cstheme="minorBidi" w:hint="cs"/>
              <w:color w:val="000000"/>
              <w:sz w:val="24"/>
              <w:shd w:val="clear" w:color="auto" w:fill="FFFFFF"/>
              <w:rtl/>
            </w:rPr>
            <w:delText xml:space="preserve"> </w:delText>
          </w:r>
          <w:r w:rsidRPr="005D73EF" w:rsidDel="007E27EE">
            <w:rPr>
              <w:rFonts w:asciiTheme="minorBidi" w:hAnsiTheme="minorBidi" w:cstheme="minorBidi" w:hint="cs"/>
              <w:color w:val="000000"/>
              <w:sz w:val="24"/>
              <w:shd w:val="clear" w:color="auto" w:fill="FFFFFF"/>
            </w:rPr>
            <w:delText>WIFI</w:delText>
          </w:r>
        </w:del>
        <w:r w:rsidRPr="005D73EF">
          <w:rPr>
            <w:rFonts w:asciiTheme="minorBidi" w:hAnsiTheme="minorBidi" w:cstheme="minorBidi" w:hint="cs"/>
            <w:color w:val="000000"/>
            <w:sz w:val="24"/>
            <w:shd w:val="clear" w:color="auto" w:fill="FFFFFF"/>
            <w:rtl/>
          </w:rPr>
          <w:t>.</w:t>
        </w:r>
      </w:ins>
    </w:p>
    <w:p w14:paraId="0FE99310" w14:textId="77777777" w:rsidR="000C6A14" w:rsidRDefault="000C6A14" w:rsidP="007856FA">
      <w:pPr>
        <w:jc w:val="left"/>
        <w:rPr>
          <w:ins w:id="109" w:author="and" w:date="2017-02-06T19:26:00Z"/>
          <w:sz w:val="24"/>
          <w:szCs w:val="24"/>
          <w:rtl/>
        </w:rPr>
      </w:pPr>
    </w:p>
    <w:p w14:paraId="19B05AD7" w14:textId="77777777" w:rsidR="00B43DE3" w:rsidRDefault="00B43DE3" w:rsidP="00B43DE3">
      <w:pPr>
        <w:spacing w:line="360" w:lineRule="auto"/>
        <w:jc w:val="left"/>
        <w:rPr>
          <w:rFonts w:cs="David"/>
          <w:b/>
          <w:bCs/>
          <w:sz w:val="24"/>
          <w:szCs w:val="24"/>
          <w:u w:val="single"/>
          <w:rtl/>
        </w:rPr>
      </w:pPr>
    </w:p>
    <w:p w14:paraId="49EF4609" w14:textId="4F2D58B1" w:rsidR="00B43DE3" w:rsidRPr="00B43DE3" w:rsidRDefault="00B43DE3" w:rsidP="00B43DE3">
      <w:pPr>
        <w:spacing w:line="360" w:lineRule="auto"/>
        <w:jc w:val="left"/>
        <w:rPr>
          <w:rFonts w:cs="David"/>
          <w:b/>
          <w:bCs/>
          <w:sz w:val="24"/>
          <w:szCs w:val="24"/>
          <w:u w:val="single"/>
          <w:rtl/>
        </w:rPr>
      </w:pPr>
      <w:r w:rsidRPr="00B43DE3">
        <w:rPr>
          <w:rFonts w:cs="David" w:hint="cs"/>
          <w:b/>
          <w:bCs/>
          <w:sz w:val="24"/>
          <w:szCs w:val="24"/>
          <w:u w:val="single"/>
          <w:rtl/>
        </w:rPr>
        <w:t>האפליקציה שלי</w:t>
      </w:r>
    </w:p>
    <w:p w14:paraId="0EBB8A8F" w14:textId="7DB5FE72" w:rsidR="00757CED" w:rsidRDefault="00757CED">
      <w:pPr>
        <w:spacing w:line="360" w:lineRule="auto"/>
        <w:jc w:val="left"/>
        <w:rPr>
          <w:ins w:id="110" w:author="and" w:date="2017-02-06T21:38:00Z"/>
          <w:rFonts w:cs="David"/>
          <w:sz w:val="24"/>
          <w:szCs w:val="24"/>
          <w:rtl/>
        </w:rPr>
        <w:pPrChange w:id="111" w:author="and" w:date="2017-02-06T21:38:00Z">
          <w:pPr>
            <w:spacing w:line="360" w:lineRule="auto"/>
            <w:jc w:val="left"/>
          </w:pPr>
        </w:pPrChange>
      </w:pPr>
      <w:ins w:id="112" w:author="and" w:date="2017-02-06T21:38:00Z">
        <w:r>
          <w:rPr>
            <w:rFonts w:cs="David" w:hint="cs"/>
            <w:sz w:val="24"/>
            <w:szCs w:val="24"/>
            <w:rtl/>
          </w:rPr>
          <w:t>אפ</w:t>
        </w:r>
      </w:ins>
      <w:ins w:id="113" w:author="and" w:date="2017-02-06T21:36:00Z">
        <w:r>
          <w:rPr>
            <w:rFonts w:cs="David" w:hint="cs"/>
            <w:sz w:val="24"/>
            <w:szCs w:val="24"/>
            <w:rtl/>
          </w:rPr>
          <w:t xml:space="preserve">תח אפליקציה הניגשת לנתב מרחוק </w:t>
        </w:r>
      </w:ins>
      <w:r w:rsidR="001509F3">
        <w:rPr>
          <w:rFonts w:cs="David" w:hint="cs"/>
          <w:sz w:val="24"/>
          <w:szCs w:val="24"/>
          <w:rtl/>
        </w:rPr>
        <w:t>המסוגלת</w:t>
      </w:r>
      <w:ins w:id="114" w:author="and" w:date="2017-02-06T21:36:00Z">
        <w:r>
          <w:rPr>
            <w:rFonts w:cs="David" w:hint="cs"/>
            <w:sz w:val="24"/>
            <w:szCs w:val="24"/>
            <w:rtl/>
          </w:rPr>
          <w:t xml:space="preserve"> לקבל נתונים בזמן אמת על מצב</w:t>
        </w:r>
      </w:ins>
      <w:r w:rsidR="001509F3">
        <w:rPr>
          <w:rFonts w:cs="David" w:hint="cs"/>
          <w:sz w:val="24"/>
          <w:szCs w:val="24"/>
          <w:rtl/>
        </w:rPr>
        <w:t xml:space="preserve"> הנתב</w:t>
      </w:r>
      <w:ins w:id="115" w:author="and" w:date="2017-02-06T21:36:00Z">
        <w:r>
          <w:rPr>
            <w:rFonts w:cs="David" w:hint="cs"/>
            <w:sz w:val="24"/>
            <w:szCs w:val="24"/>
            <w:rtl/>
          </w:rPr>
          <w:t xml:space="preserve"> ועל מדדיו. </w:t>
        </w:r>
      </w:ins>
    </w:p>
    <w:p w14:paraId="4BBF36D6" w14:textId="735AC65D" w:rsidR="00757CED" w:rsidRDefault="001509F3" w:rsidP="001509F3">
      <w:pPr>
        <w:spacing w:line="360" w:lineRule="auto"/>
        <w:jc w:val="left"/>
        <w:rPr>
          <w:ins w:id="116" w:author="and" w:date="2017-02-06T21:36:00Z"/>
          <w:rFonts w:cs="David"/>
          <w:sz w:val="24"/>
          <w:szCs w:val="24"/>
          <w:rtl/>
        </w:rPr>
      </w:pPr>
      <w:r>
        <w:rPr>
          <w:rFonts w:cs="David" w:hint="cs"/>
          <w:sz w:val="24"/>
          <w:szCs w:val="24"/>
          <w:rtl/>
        </w:rPr>
        <w:t xml:space="preserve">מה אני מצפה מהאפליקציה? </w:t>
      </w:r>
      <w:ins w:id="117" w:author="and" w:date="2017-02-06T21:36:00Z">
        <w:r w:rsidR="00757CED">
          <w:rPr>
            <w:rFonts w:cs="David" w:hint="cs"/>
            <w:sz w:val="24"/>
            <w:szCs w:val="24"/>
            <w:rtl/>
          </w:rPr>
          <w:t xml:space="preserve">על האפליקציה להביא שינוי ראשוני בניידות יכולת שאיבת והגדרת נתוני הנתב מרחוק. מה יש היום? היום ניתן להתחבר לנתב דרך דף אינטרנט המחובר לנתב. האפליקציה עונה על נושא הניידות בחיבור לנתב וגישה מרחוק, בצורה אלגנטית ונעימה יותר. </w:t>
        </w:r>
      </w:ins>
    </w:p>
    <w:p w14:paraId="01A79400" w14:textId="77777777" w:rsidR="00757CED" w:rsidRDefault="00757CED" w:rsidP="00757CED">
      <w:pPr>
        <w:spacing w:line="360" w:lineRule="auto"/>
        <w:jc w:val="left"/>
        <w:rPr>
          <w:ins w:id="118" w:author="and" w:date="2017-02-06T21:39:00Z"/>
          <w:rFonts w:cs="David"/>
          <w:sz w:val="24"/>
          <w:szCs w:val="24"/>
          <w:rtl/>
        </w:rPr>
      </w:pPr>
    </w:p>
    <w:p w14:paraId="6E2DEB32" w14:textId="574A7121" w:rsidR="00757CED" w:rsidRPr="00B43DE3" w:rsidRDefault="00B43DE3" w:rsidP="00B43DE3">
      <w:pPr>
        <w:spacing w:line="360" w:lineRule="auto"/>
        <w:jc w:val="left"/>
        <w:rPr>
          <w:ins w:id="119" w:author="and" w:date="2017-02-06T21:39:00Z"/>
          <w:rFonts w:cs="David"/>
          <w:b/>
          <w:bCs/>
          <w:sz w:val="24"/>
          <w:szCs w:val="24"/>
          <w:u w:val="single"/>
          <w:rtl/>
        </w:rPr>
      </w:pPr>
      <w:r w:rsidRPr="00B43DE3">
        <w:rPr>
          <w:rFonts w:cs="David" w:hint="cs"/>
          <w:b/>
          <w:bCs/>
          <w:sz w:val="24"/>
          <w:szCs w:val="24"/>
          <w:u w:val="single"/>
          <w:rtl/>
        </w:rPr>
        <w:t>הצורך באפליקציה</w:t>
      </w:r>
    </w:p>
    <w:p w14:paraId="72A4C0D1" w14:textId="0D61C70F" w:rsidR="00757CED" w:rsidRDefault="00757CED" w:rsidP="00757CED">
      <w:pPr>
        <w:spacing w:line="360" w:lineRule="auto"/>
        <w:jc w:val="left"/>
        <w:rPr>
          <w:ins w:id="120" w:author="and" w:date="2017-02-06T21:39:00Z"/>
          <w:rFonts w:cs="David"/>
          <w:sz w:val="24"/>
          <w:szCs w:val="24"/>
          <w:rtl/>
        </w:rPr>
      </w:pPr>
      <w:ins w:id="121" w:author="and" w:date="2017-02-06T21:36:00Z">
        <w:r>
          <w:rPr>
            <w:rFonts w:cs="David" w:hint="cs"/>
            <w:sz w:val="24"/>
            <w:szCs w:val="24"/>
            <w:rtl/>
          </w:rPr>
          <w:t xml:space="preserve">כאשר משתמש ירצה להתחבר לנתב (במידה והוא לא גורם זר), לגלות נתונים עליו וגם להגדיר במידת הצורך את מאפייניו, יהיה נותר לו לעשות זאת בצורה הכי נוחה שיש ובכמה שפחות פעולות המצריכות מהמשתמש להדליק את המחשב, להתחבר לנתב ולהזדהות מולו </w:t>
        </w:r>
      </w:ins>
    </w:p>
    <w:p w14:paraId="3586023F" w14:textId="7B1E353B" w:rsidR="00757CED" w:rsidRDefault="00DF77E7">
      <w:pPr>
        <w:spacing w:line="360" w:lineRule="auto"/>
        <w:jc w:val="left"/>
        <w:rPr>
          <w:ins w:id="122" w:author="and" w:date="2017-02-06T21:36:00Z"/>
          <w:rFonts w:cs="David"/>
          <w:sz w:val="24"/>
          <w:szCs w:val="24"/>
          <w:rtl/>
        </w:rPr>
        <w:pPrChange w:id="123" w:author="and" w:date="2017-02-06T21:39:00Z">
          <w:pPr>
            <w:spacing w:line="360" w:lineRule="auto"/>
            <w:jc w:val="left"/>
          </w:pPr>
        </w:pPrChange>
      </w:pPr>
      <w:ins w:id="124" w:author="and" w:date="2017-02-06T21:37:00Z">
        <w:r>
          <w:rPr>
            <w:noProof/>
            <w:rtl/>
          </w:rPr>
          <w:drawing>
            <wp:anchor distT="0" distB="0" distL="114300" distR="114300" simplePos="0" relativeHeight="251622912" behindDoc="0" locked="0" layoutInCell="1" allowOverlap="1" wp14:anchorId="19EDDF9B" wp14:editId="4A57BA4D">
              <wp:simplePos x="0" y="0"/>
              <wp:positionH relativeFrom="column">
                <wp:posOffset>721360</wp:posOffset>
              </wp:positionH>
              <wp:positionV relativeFrom="paragraph">
                <wp:posOffset>12700</wp:posOffset>
              </wp:positionV>
              <wp:extent cx="698500" cy="698500"/>
              <wp:effectExtent l="0" t="0" r="6350" b="6350"/>
              <wp:wrapNone/>
              <wp:docPr id="1" name="Picture 1" descr="pic_for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_for_proj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pic:spPr>
                  </pic:pic>
                </a:graphicData>
              </a:graphic>
              <wp14:sizeRelH relativeFrom="page">
                <wp14:pctWidth>0</wp14:pctWidth>
              </wp14:sizeRelH>
              <wp14:sizeRelV relativeFrom="page">
                <wp14:pctHeight>0</wp14:pctHeight>
              </wp14:sizeRelV>
            </wp:anchor>
          </w:drawing>
        </w:r>
      </w:ins>
      <w:ins w:id="125" w:author="and" w:date="2017-02-06T21:36:00Z">
        <w:r w:rsidR="00757CED">
          <w:rPr>
            <w:rFonts w:cs="David" w:hint="cs"/>
            <w:sz w:val="24"/>
            <w:szCs w:val="24"/>
            <w:rtl/>
          </w:rPr>
          <w:t xml:space="preserve">(לבצע אימות עם שם משתמש וסיסמא). </w:t>
        </w:r>
      </w:ins>
    </w:p>
    <w:p w14:paraId="7110E926" w14:textId="6CED8B4C" w:rsidR="000C6A14" w:rsidRDefault="000C6A14" w:rsidP="007856FA">
      <w:pPr>
        <w:jc w:val="left"/>
        <w:rPr>
          <w:sz w:val="24"/>
          <w:szCs w:val="24"/>
          <w:rtl/>
        </w:rPr>
      </w:pPr>
    </w:p>
    <w:p w14:paraId="7005DD1D" w14:textId="77777777" w:rsidR="00DF77E7" w:rsidRDefault="00DF77E7" w:rsidP="007856FA">
      <w:pPr>
        <w:jc w:val="left"/>
        <w:rPr>
          <w:ins w:id="126" w:author="and" w:date="2017-02-06T19:26:00Z"/>
          <w:sz w:val="24"/>
          <w:szCs w:val="24"/>
          <w:rtl/>
        </w:rPr>
      </w:pPr>
    </w:p>
    <w:p w14:paraId="30CD54D6" w14:textId="77777777" w:rsidR="00757CED" w:rsidRDefault="00757CED" w:rsidP="00757CED">
      <w:pPr>
        <w:spacing w:line="360" w:lineRule="auto"/>
        <w:jc w:val="left"/>
        <w:rPr>
          <w:ins w:id="127" w:author="and" w:date="2017-02-06T21:39:00Z"/>
          <w:rFonts w:cs="David"/>
          <w:sz w:val="24"/>
          <w:szCs w:val="24"/>
          <w:rtl/>
        </w:rPr>
      </w:pPr>
    </w:p>
    <w:p w14:paraId="503C5D4C" w14:textId="77777777" w:rsidR="00757CED" w:rsidRDefault="00757CED" w:rsidP="00757CED">
      <w:pPr>
        <w:spacing w:line="360" w:lineRule="auto"/>
        <w:jc w:val="left"/>
        <w:rPr>
          <w:ins w:id="128" w:author="and" w:date="2017-02-06T21:37:00Z"/>
          <w:rFonts w:cs="David"/>
          <w:sz w:val="24"/>
          <w:szCs w:val="24"/>
          <w:rtl/>
        </w:rPr>
      </w:pPr>
      <w:ins w:id="129" w:author="and" w:date="2017-02-06T21:37:00Z">
        <w:r>
          <w:rPr>
            <w:rFonts w:cs="David" w:hint="cs"/>
            <w:sz w:val="24"/>
            <w:szCs w:val="24"/>
            <w:rtl/>
          </w:rPr>
          <w:t>לאחר פיתוח האפליקציה, כל  שיהיה על המשתמש לעשות הוא לפתוח את אותה אפליקציה ולהזדהות רק בפעם הראשונה מול הנתב. כיום רוב האנשים בעולם משתמשים בדגמי הטלפון הסלולרי החכמים שיכולים להריץ אפליקציה כזאת שאני מתאר בפרויקט הנ"ל.</w:t>
        </w:r>
      </w:ins>
    </w:p>
    <w:p w14:paraId="36D4185B" w14:textId="77777777" w:rsidR="000C6A14" w:rsidDel="00757CED" w:rsidRDefault="000C6A14" w:rsidP="007856FA">
      <w:pPr>
        <w:jc w:val="left"/>
        <w:rPr>
          <w:del w:id="130" w:author="and" w:date="2017-02-06T21:37:00Z"/>
          <w:sz w:val="24"/>
          <w:szCs w:val="24"/>
          <w:rtl/>
        </w:rPr>
      </w:pPr>
    </w:p>
    <w:p w14:paraId="01B73C8B" w14:textId="77777777" w:rsidR="000C6A14" w:rsidDel="007E27EE" w:rsidRDefault="000C6A14">
      <w:pPr>
        <w:jc w:val="left"/>
        <w:rPr>
          <w:del w:id="131" w:author="and" w:date="2017-02-06T21:28:00Z"/>
          <w:moveTo w:id="132" w:author="and" w:date="2017-02-06T19:27:00Z"/>
          <w:rFonts w:asciiTheme="minorBidi" w:hAnsiTheme="minorBidi" w:cstheme="minorBidi"/>
          <w:color w:val="000000"/>
          <w:sz w:val="24"/>
          <w:szCs w:val="24"/>
          <w:shd w:val="clear" w:color="auto" w:fill="FFFFFF"/>
          <w:rtl/>
        </w:rPr>
        <w:pPrChange w:id="133" w:author="and" w:date="2017-02-06T21:27:00Z">
          <w:pPr>
            <w:jc w:val="left"/>
          </w:pPr>
        </w:pPrChange>
      </w:pPr>
      <w:moveToRangeStart w:id="134" w:author="and" w:date="2017-02-06T19:27:00Z" w:name="move474172573"/>
      <w:commentRangeStart w:id="135"/>
      <w:moveTo w:id="136" w:author="and" w:date="2017-02-06T19:27:00Z">
        <w:del w:id="137" w:author="and" w:date="2017-02-06T21:28:00Z">
          <w:r w:rsidDel="007E27EE">
            <w:rPr>
              <w:rFonts w:asciiTheme="minorBidi" w:hAnsiTheme="minorBidi" w:cstheme="minorBidi" w:hint="cs"/>
              <w:color w:val="000000"/>
              <w:sz w:val="24"/>
              <w:szCs w:val="24"/>
              <w:shd w:val="clear" w:color="auto" w:fill="FFFFFF"/>
              <w:rtl/>
            </w:rPr>
            <w:delText xml:space="preserve">בפרויקט זה אתמקד בניתוח והתעסקות של מידע עבור נתבים ביתיים. </w:delText>
          </w:r>
          <w:commentRangeEnd w:id="135"/>
          <w:r w:rsidDel="007E27EE">
            <w:rPr>
              <w:rStyle w:val="CommentReference"/>
              <w:rtl/>
            </w:rPr>
            <w:commentReference w:id="135"/>
          </w:r>
        </w:del>
      </w:moveTo>
    </w:p>
    <w:p w14:paraId="6D9A6008" w14:textId="77777777" w:rsidR="000C6A14" w:rsidRPr="005D73EF" w:rsidDel="007E27EE" w:rsidRDefault="000C6A14">
      <w:pPr>
        <w:pStyle w:val="ListParagraph"/>
        <w:numPr>
          <w:ilvl w:val="0"/>
          <w:numId w:val="20"/>
        </w:numPr>
        <w:rPr>
          <w:del w:id="138" w:author="and" w:date="2017-02-06T21:28:00Z"/>
          <w:moveTo w:id="139" w:author="and" w:date="2017-02-06T19:27:00Z"/>
          <w:rFonts w:asciiTheme="minorBidi" w:hAnsiTheme="minorBidi" w:cstheme="minorBidi"/>
          <w:color w:val="000000"/>
          <w:sz w:val="24"/>
          <w:shd w:val="clear" w:color="auto" w:fill="FFFFFF"/>
          <w:rtl/>
        </w:rPr>
        <w:pPrChange w:id="140" w:author="and" w:date="2017-02-06T21:27:00Z">
          <w:pPr>
            <w:pStyle w:val="ListParagraph"/>
            <w:numPr>
              <w:numId w:val="20"/>
            </w:numPr>
            <w:ind w:hanging="360"/>
          </w:pPr>
        </w:pPrChange>
      </w:pPr>
      <w:moveTo w:id="141" w:author="and" w:date="2017-02-06T19:27:00Z">
        <w:del w:id="142" w:author="and" w:date="2017-02-06T21:28:00Z">
          <w:r w:rsidRPr="005D73EF" w:rsidDel="007E27EE">
            <w:rPr>
              <w:rFonts w:asciiTheme="minorBidi" w:hAnsiTheme="minorBidi" w:cstheme="minorBidi" w:hint="cs"/>
              <w:color w:val="000000"/>
              <w:sz w:val="24"/>
              <w:shd w:val="clear" w:color="auto" w:fill="FFFFFF"/>
              <w:rtl/>
            </w:rPr>
            <w:delText>הכוח החזק הטמון בנתב הוא היכולת לשדר חבילות מידע אל רשת אלחוטית. לאותה רשת אלחוטית בה משדר הנתב</w:delText>
          </w:r>
        </w:del>
        <w:del w:id="143" w:author="and" w:date="2017-02-06T21:26:00Z">
          <w:r w:rsidRPr="005D73EF" w:rsidDel="007E27EE">
            <w:rPr>
              <w:rFonts w:asciiTheme="minorBidi" w:hAnsiTheme="minorBidi" w:cstheme="minorBidi" w:hint="cs"/>
              <w:color w:val="000000"/>
              <w:sz w:val="24"/>
              <w:shd w:val="clear" w:color="auto" w:fill="FFFFFF"/>
              <w:rtl/>
            </w:rPr>
            <w:delText>, יש שם שרובנו מכירים והוא</w:delText>
          </w:r>
        </w:del>
        <w:del w:id="144" w:author="and" w:date="2017-02-06T21:27:00Z">
          <w:r w:rsidRPr="005D73EF" w:rsidDel="007E27EE">
            <w:rPr>
              <w:rFonts w:asciiTheme="minorBidi" w:hAnsiTheme="minorBidi" w:cstheme="minorBidi" w:hint="cs"/>
              <w:color w:val="000000"/>
              <w:sz w:val="24"/>
              <w:shd w:val="clear" w:color="auto" w:fill="FFFFFF"/>
              <w:rtl/>
            </w:rPr>
            <w:delText xml:space="preserve"> </w:delText>
          </w:r>
          <w:r w:rsidRPr="005D73EF" w:rsidDel="007E27EE">
            <w:rPr>
              <w:rFonts w:asciiTheme="minorBidi" w:hAnsiTheme="minorBidi" w:cstheme="minorBidi" w:hint="cs"/>
              <w:color w:val="000000"/>
              <w:sz w:val="24"/>
              <w:shd w:val="clear" w:color="auto" w:fill="FFFFFF"/>
            </w:rPr>
            <w:delText>WIFI</w:delText>
          </w:r>
        </w:del>
        <w:del w:id="145" w:author="and" w:date="2017-02-06T21:28:00Z">
          <w:r w:rsidRPr="005D73EF" w:rsidDel="007E27EE">
            <w:rPr>
              <w:rFonts w:asciiTheme="minorBidi" w:hAnsiTheme="minorBidi" w:cstheme="minorBidi" w:hint="cs"/>
              <w:color w:val="000000"/>
              <w:sz w:val="24"/>
              <w:shd w:val="clear" w:color="auto" w:fill="FFFFFF"/>
              <w:rtl/>
            </w:rPr>
            <w:delText>.</w:delText>
          </w:r>
        </w:del>
      </w:moveTo>
    </w:p>
    <w:p w14:paraId="5663144F" w14:textId="77777777" w:rsidR="000C6A14" w:rsidDel="00757CED" w:rsidRDefault="000C6A14" w:rsidP="007856FA">
      <w:pPr>
        <w:jc w:val="left"/>
        <w:rPr>
          <w:moveFrom w:id="146" w:author="and" w:date="2017-02-06T21:37:00Z"/>
          <w:sz w:val="24"/>
          <w:szCs w:val="24"/>
          <w:rtl/>
        </w:rPr>
      </w:pPr>
      <w:moveFromRangeStart w:id="147" w:author="and" w:date="2017-02-06T21:37:00Z" w:name="move474180376"/>
      <w:moveToRangeEnd w:id="134"/>
    </w:p>
    <w:p w14:paraId="320EFFC7" w14:textId="77777777" w:rsidR="00611776" w:rsidDel="00757CED" w:rsidRDefault="005D73EF" w:rsidP="005D73EF">
      <w:pPr>
        <w:jc w:val="left"/>
        <w:rPr>
          <w:moveFrom w:id="148" w:author="and" w:date="2017-02-06T21:37:00Z"/>
          <w:sz w:val="24"/>
          <w:szCs w:val="24"/>
          <w:rtl/>
        </w:rPr>
      </w:pPr>
      <w:commentRangeStart w:id="149"/>
      <w:moveFrom w:id="150" w:author="and" w:date="2017-02-06T21:37:00Z">
        <w:r w:rsidDel="00757CED">
          <w:rPr>
            <w:rFonts w:hint="cs"/>
            <w:sz w:val="24"/>
            <w:szCs w:val="24"/>
            <w:rtl/>
          </w:rPr>
          <w:t xml:space="preserve">- </w:t>
        </w:r>
        <w:r w:rsidR="00C77ABC" w:rsidDel="00757CED">
          <w:rPr>
            <w:rFonts w:hint="cs"/>
            <w:sz w:val="24"/>
            <w:szCs w:val="24"/>
            <w:rtl/>
          </w:rPr>
          <w:t>במסגרת הפרויקט</w:t>
        </w:r>
        <w:r w:rsidR="00611776" w:rsidDel="00757CED">
          <w:rPr>
            <w:rFonts w:hint="cs"/>
            <w:sz w:val="24"/>
            <w:szCs w:val="24"/>
            <w:rtl/>
          </w:rPr>
          <w:t xml:space="preserve"> גמר</w:t>
        </w:r>
        <w:r w:rsidDel="00757CED">
          <w:rPr>
            <w:rFonts w:hint="cs"/>
            <w:sz w:val="24"/>
            <w:szCs w:val="24"/>
            <w:rtl/>
          </w:rPr>
          <w:t>, אתכנת</w:t>
        </w:r>
        <w:r w:rsidR="00611776" w:rsidDel="00757CED">
          <w:rPr>
            <w:rFonts w:hint="cs"/>
            <w:sz w:val="24"/>
            <w:szCs w:val="24"/>
            <w:rtl/>
          </w:rPr>
          <w:t xml:space="preserve"> אפליקציית אנדרואיד, בשתי שלבים, עם תמיכה של </w:t>
        </w:r>
        <w:r w:rsidR="00611776" w:rsidDel="00757CED">
          <w:rPr>
            <w:rFonts w:hint="cs"/>
            <w:sz w:val="24"/>
            <w:szCs w:val="24"/>
          </w:rPr>
          <w:t>SDK</w:t>
        </w:r>
        <w:r w:rsidR="00611776" w:rsidDel="00757CED">
          <w:rPr>
            <w:rFonts w:hint="cs"/>
            <w:sz w:val="24"/>
            <w:szCs w:val="24"/>
            <w:rtl/>
          </w:rPr>
          <w:t xml:space="preserve"> דיפולטיבי על סביבת עבודה של </w:t>
        </w:r>
        <w:r w:rsidR="00611776" w:rsidDel="00757CED">
          <w:rPr>
            <w:sz w:val="24"/>
            <w:szCs w:val="24"/>
          </w:rPr>
          <w:t>Windows 10</w:t>
        </w:r>
        <w:r w:rsidR="00611776" w:rsidDel="00757CED">
          <w:rPr>
            <w:rFonts w:hint="cs"/>
            <w:sz w:val="24"/>
            <w:szCs w:val="24"/>
            <w:rtl/>
          </w:rPr>
          <w:t xml:space="preserve"> בפלטפורמת </w:t>
        </w:r>
        <w:r w:rsidR="00611776" w:rsidDel="00757CED">
          <w:rPr>
            <w:sz w:val="24"/>
            <w:szCs w:val="24"/>
          </w:rPr>
          <w:t>Android Studio</w:t>
        </w:r>
        <w:r w:rsidR="00611776" w:rsidDel="00757CED">
          <w:rPr>
            <w:rFonts w:hint="cs"/>
            <w:sz w:val="24"/>
            <w:szCs w:val="24"/>
            <w:rtl/>
          </w:rPr>
          <w:t xml:space="preserve"> בשפת תכנות </w:t>
        </w:r>
        <w:r w:rsidR="00611776" w:rsidDel="00757CED">
          <w:rPr>
            <w:rFonts w:hint="cs"/>
            <w:sz w:val="24"/>
            <w:szCs w:val="24"/>
          </w:rPr>
          <w:t>JAVA</w:t>
        </w:r>
        <w:r w:rsidR="00611776" w:rsidDel="00757CED">
          <w:rPr>
            <w:rFonts w:hint="cs"/>
            <w:sz w:val="24"/>
            <w:szCs w:val="24"/>
            <w:rtl/>
          </w:rPr>
          <w:t xml:space="preserve"> בגרסה 1.8. האפליקציה תשב על טאבלטים וטלפונים חכמים עם מערכת הפעלה מבוססת אנדרואיד ללא מגבלת גרסה. האפליקציה תדרוש חיבור יציב ומקוון של רכיב ה- </w:t>
        </w:r>
        <w:r w:rsidR="00611776" w:rsidDel="00757CED">
          <w:rPr>
            <w:rFonts w:hint="cs"/>
            <w:sz w:val="24"/>
            <w:szCs w:val="24"/>
          </w:rPr>
          <w:t>WIFI</w:t>
        </w:r>
        <w:r w:rsidR="00611776" w:rsidDel="00757CED">
          <w:rPr>
            <w:rFonts w:hint="cs"/>
            <w:sz w:val="24"/>
            <w:szCs w:val="24"/>
            <w:rtl/>
          </w:rPr>
          <w:t xml:space="preserve"> לרשת אלחוטית.</w:t>
        </w:r>
        <w:r w:rsidR="00FA734A" w:rsidDel="00757CED">
          <w:rPr>
            <w:rFonts w:hint="cs"/>
            <w:sz w:val="24"/>
            <w:szCs w:val="24"/>
            <w:rtl/>
          </w:rPr>
          <w:t xml:space="preserve"> על השלבים אפרט כעת ואוסיף בהמשך.</w:t>
        </w:r>
      </w:moveFrom>
    </w:p>
    <w:p w14:paraId="04775069" w14:textId="77777777" w:rsidR="00FA734A" w:rsidDel="00757CED" w:rsidRDefault="00FA734A" w:rsidP="00611776">
      <w:pPr>
        <w:jc w:val="left"/>
        <w:rPr>
          <w:moveFrom w:id="151" w:author="and" w:date="2017-02-06T21:37:00Z"/>
          <w:sz w:val="24"/>
          <w:szCs w:val="24"/>
          <w:rtl/>
        </w:rPr>
      </w:pPr>
    </w:p>
    <w:p w14:paraId="70547AD2" w14:textId="77777777" w:rsidR="00FA734A" w:rsidDel="00757CED" w:rsidRDefault="00FA734A" w:rsidP="00FA734A">
      <w:pPr>
        <w:jc w:val="left"/>
        <w:rPr>
          <w:moveFrom w:id="152" w:author="and" w:date="2017-02-06T21:37:00Z"/>
          <w:sz w:val="24"/>
          <w:szCs w:val="24"/>
          <w:rtl/>
        </w:rPr>
      </w:pPr>
    </w:p>
    <w:p w14:paraId="73F8D0B5" w14:textId="77777777" w:rsidR="00FA734A" w:rsidDel="00757CED" w:rsidRDefault="00FA734A" w:rsidP="00FA734A">
      <w:pPr>
        <w:jc w:val="left"/>
        <w:rPr>
          <w:moveFrom w:id="153" w:author="and" w:date="2017-02-06T21:37:00Z"/>
          <w:sz w:val="24"/>
          <w:szCs w:val="24"/>
          <w:rtl/>
        </w:rPr>
      </w:pPr>
    </w:p>
    <w:p w14:paraId="2B6BAADD" w14:textId="77777777" w:rsidR="00FA734A" w:rsidDel="00757CED" w:rsidRDefault="00FA734A" w:rsidP="00FA734A">
      <w:pPr>
        <w:jc w:val="left"/>
        <w:rPr>
          <w:moveFrom w:id="154" w:author="and" w:date="2017-02-06T21:37:00Z"/>
          <w:sz w:val="24"/>
          <w:szCs w:val="24"/>
        </w:rPr>
      </w:pPr>
    </w:p>
    <w:p w14:paraId="5C86A48B" w14:textId="77777777" w:rsidR="00FA734A" w:rsidDel="00757CED" w:rsidRDefault="00FA734A">
      <w:pPr>
        <w:ind w:firstLine="720"/>
        <w:jc w:val="left"/>
        <w:rPr>
          <w:moveFrom w:id="155" w:author="and" w:date="2017-02-06T21:37:00Z"/>
          <w:sz w:val="24"/>
          <w:szCs w:val="24"/>
          <w:rtl/>
        </w:rPr>
        <w:pPrChange w:id="156" w:author="Miriam" w:date="2017-01-31T15:46:00Z">
          <w:pPr>
            <w:jc w:val="left"/>
          </w:pPr>
        </w:pPrChange>
      </w:pPr>
    </w:p>
    <w:p w14:paraId="3463548B" w14:textId="77777777" w:rsidR="00611776" w:rsidRPr="00FA734A" w:rsidDel="00757CED" w:rsidRDefault="00611776" w:rsidP="00FA734A">
      <w:pPr>
        <w:pStyle w:val="ListParagraph"/>
        <w:numPr>
          <w:ilvl w:val="0"/>
          <w:numId w:val="20"/>
        </w:numPr>
        <w:rPr>
          <w:moveFrom w:id="157" w:author="and" w:date="2017-02-06T21:37:00Z"/>
          <w:sz w:val="24"/>
          <w:rtl/>
        </w:rPr>
      </w:pPr>
      <w:commentRangeStart w:id="158"/>
      <w:moveFrom w:id="159" w:author="and" w:date="2017-02-06T21:37:00Z">
        <w:r w:rsidRPr="00FA734A" w:rsidDel="00757CED">
          <w:rPr>
            <w:rFonts w:hint="cs"/>
            <w:sz w:val="24"/>
            <w:rtl/>
          </w:rPr>
          <w:t>בשלב</w:t>
        </w:r>
        <w:commentRangeEnd w:id="158"/>
        <w:r w:rsidR="00ED793F" w:rsidDel="00757CED">
          <w:rPr>
            <w:rStyle w:val="CommentReference"/>
            <w:rFonts w:ascii="Calibri" w:eastAsia="Calibri" w:hAnsi="Calibri" w:cs="Arial"/>
            <w:rtl/>
            <w:lang w:eastAsia="en-US"/>
          </w:rPr>
          <w:commentReference w:id="158"/>
        </w:r>
        <w:r w:rsidRPr="00FA734A" w:rsidDel="00757CED">
          <w:rPr>
            <w:rFonts w:hint="cs"/>
            <w:sz w:val="24"/>
            <w:rtl/>
          </w:rPr>
          <w:t xml:space="preserve"> הראשון איישם את התכונה הבאה לאפליקציה:</w:t>
        </w:r>
      </w:moveFrom>
    </w:p>
    <w:p w14:paraId="61AF2F7C" w14:textId="57ECBF1F" w:rsidR="00C77ABC" w:rsidDel="00757CED" w:rsidRDefault="00A16749" w:rsidP="00611776">
      <w:pPr>
        <w:jc w:val="left"/>
        <w:rPr>
          <w:moveFrom w:id="160" w:author="and" w:date="2017-02-06T21:37:00Z"/>
          <w:sz w:val="24"/>
          <w:szCs w:val="24"/>
          <w:rtl/>
        </w:rPr>
      </w:pPr>
      <w:moveFrom w:id="161" w:author="and" w:date="2017-02-06T21:37:00Z">
        <w:r w:rsidDel="00757CED">
          <w:rPr>
            <w:noProof/>
            <w:rtl/>
          </w:rPr>
          <w:drawing>
            <wp:anchor distT="0" distB="0" distL="114300" distR="114300" simplePos="0" relativeHeight="251667456" behindDoc="0" locked="0" layoutInCell="1" allowOverlap="1" wp14:anchorId="7DAC7F93" wp14:editId="3985AA8D">
              <wp:simplePos x="0" y="0"/>
              <wp:positionH relativeFrom="column">
                <wp:posOffset>-472440</wp:posOffset>
              </wp:positionH>
              <wp:positionV relativeFrom="paragraph">
                <wp:posOffset>132715</wp:posOffset>
              </wp:positionV>
              <wp:extent cx="698500" cy="698500"/>
              <wp:effectExtent l="0" t="0" r="6350" b="6350"/>
              <wp:wrapNone/>
              <wp:docPr id="12" name="Picture 4" descr="pic_for_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_for_proj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8500" cy="698500"/>
                      </a:xfrm>
                      <a:prstGeom prst="rect">
                        <a:avLst/>
                      </a:prstGeom>
                      <a:noFill/>
                    </pic:spPr>
                  </pic:pic>
                </a:graphicData>
              </a:graphic>
              <wp14:sizeRelH relativeFrom="page">
                <wp14:pctWidth>0</wp14:pctWidth>
              </wp14:sizeRelH>
              <wp14:sizeRelV relativeFrom="page">
                <wp14:pctHeight>0</wp14:pctHeight>
              </wp14:sizeRelV>
            </wp:anchor>
          </w:drawing>
        </w:r>
        <w:r w:rsidR="00611776" w:rsidDel="00757CED">
          <w:rPr>
            <w:rFonts w:hint="cs"/>
            <w:sz w:val="24"/>
            <w:szCs w:val="24"/>
            <w:rtl/>
          </w:rPr>
          <w:t xml:space="preserve">בעת שהמכשיר מחובר לרשת אלחוטית, יהיה באפשרות האפליקציה לשאוב נתונים מהנתב האלחוטי (או נק' הגישה) אליו מחובר המכשיר. האפליקציה תוכל לנתח את אותם נתונים ולהציג אותם בממשק המשתמש של האפליקציה.   </w:t>
        </w:r>
      </w:moveFrom>
    </w:p>
    <w:p w14:paraId="18BDA3D5" w14:textId="77777777" w:rsidR="00FA734A" w:rsidDel="00757CED" w:rsidRDefault="00FA734A" w:rsidP="007856FA">
      <w:pPr>
        <w:jc w:val="left"/>
        <w:rPr>
          <w:moveFrom w:id="162" w:author="and" w:date="2017-02-06T21:37:00Z"/>
          <w:sz w:val="24"/>
          <w:szCs w:val="24"/>
          <w:rtl/>
        </w:rPr>
      </w:pPr>
    </w:p>
    <w:p w14:paraId="3E42D88D" w14:textId="77777777" w:rsidR="001A3C66" w:rsidRPr="00FA734A" w:rsidDel="00757CED" w:rsidRDefault="00FA734A" w:rsidP="00FA734A">
      <w:pPr>
        <w:pStyle w:val="ListParagraph"/>
        <w:numPr>
          <w:ilvl w:val="0"/>
          <w:numId w:val="20"/>
        </w:numPr>
        <w:rPr>
          <w:moveFrom w:id="163" w:author="and" w:date="2017-02-06T21:37:00Z"/>
          <w:sz w:val="24"/>
          <w:rtl/>
        </w:rPr>
      </w:pPr>
      <w:moveFrom w:id="164" w:author="and" w:date="2017-02-06T21:37:00Z">
        <w:r w:rsidRPr="00FA734A" w:rsidDel="00757CED">
          <w:rPr>
            <w:rFonts w:hint="cs"/>
            <w:sz w:val="24"/>
            <w:rtl/>
          </w:rPr>
          <w:t>בשלב השני לפרויקט איישם את התכונה הבאה:</w:t>
        </w:r>
      </w:moveFrom>
    </w:p>
    <w:p w14:paraId="257A7F94" w14:textId="77777777" w:rsidR="00FA734A" w:rsidRPr="009C405D" w:rsidDel="00757CED" w:rsidRDefault="00FA734A" w:rsidP="00FA734A">
      <w:pPr>
        <w:jc w:val="left"/>
        <w:rPr>
          <w:moveFrom w:id="165" w:author="and" w:date="2017-02-06T21:37:00Z"/>
          <w:sz w:val="24"/>
          <w:szCs w:val="24"/>
          <w:rtl/>
        </w:rPr>
      </w:pPr>
      <w:moveFrom w:id="166" w:author="and" w:date="2017-02-06T21:37:00Z">
        <w:r w:rsidDel="00757CED">
          <w:rPr>
            <w:rFonts w:hint="cs"/>
            <w:sz w:val="24"/>
            <w:szCs w:val="24"/>
            <w:rtl/>
          </w:rPr>
          <w:t xml:space="preserve">תהייה ביכולת האפליקציה, לאחר חיבור מוצלח לרשת האלחוטית, לבצע הגדרות קונפיגורציה שונים וביניהם </w:t>
        </w:r>
        <w:r w:rsidDel="00757CED">
          <w:rPr>
            <w:sz w:val="24"/>
            <w:szCs w:val="24"/>
            <w:rtl/>
          </w:rPr>
          <w:t>–</w:t>
        </w:r>
        <w:r w:rsidDel="00757CED">
          <w:rPr>
            <w:rFonts w:hint="cs"/>
            <w:sz w:val="24"/>
            <w:szCs w:val="24"/>
            <w:rtl/>
          </w:rPr>
          <w:t xml:space="preserve"> שינוי </w:t>
        </w:r>
        <w:r w:rsidDel="00757CED">
          <w:rPr>
            <w:rFonts w:hint="cs"/>
            <w:sz w:val="24"/>
            <w:szCs w:val="24"/>
          </w:rPr>
          <w:t>SSID</w:t>
        </w:r>
        <w:r w:rsidDel="00757CED">
          <w:rPr>
            <w:rFonts w:hint="cs"/>
            <w:sz w:val="24"/>
            <w:szCs w:val="24"/>
            <w:rtl/>
          </w:rPr>
          <w:t>, שינוי הצפנת הסיסמא לנתב, שינוי הסיסמא לנתב, הגדרת ערוץ שידור חזק יותר ועוד. היכולת הזאת תדרוש חיבור בעוד מועד ואימות על ידי שם משתמש וסיסמא לנתב, דרך הרשת האלחוטית.</w:t>
        </w:r>
      </w:moveFrom>
    </w:p>
    <w:commentRangeEnd w:id="149"/>
    <w:p w14:paraId="677D08E3" w14:textId="77777777" w:rsidR="009C405D" w:rsidRPr="00C3124B" w:rsidRDefault="00ED793F" w:rsidP="00C3124B">
      <w:pPr>
        <w:jc w:val="left"/>
        <w:rPr>
          <w:rFonts w:asciiTheme="minorBidi" w:hAnsiTheme="minorBidi" w:cstheme="minorBidi"/>
          <w:sz w:val="28"/>
          <w:szCs w:val="28"/>
          <w:rtl/>
        </w:rPr>
      </w:pPr>
      <w:moveFrom w:id="167" w:author="and" w:date="2017-02-06T21:37:00Z">
        <w:r w:rsidDel="00757CED">
          <w:rPr>
            <w:rStyle w:val="CommentReference"/>
            <w:rtl/>
          </w:rPr>
          <w:commentReference w:id="149"/>
        </w:r>
      </w:moveFrom>
      <w:moveFromRangeEnd w:id="147"/>
    </w:p>
    <w:p w14:paraId="42CAC82D" w14:textId="77777777" w:rsidR="00C3124B" w:rsidRDefault="00C3124B" w:rsidP="00003228">
      <w:pPr>
        <w:jc w:val="left"/>
        <w:rPr>
          <w:rtl/>
        </w:rPr>
      </w:pPr>
    </w:p>
    <w:p w14:paraId="786E4CC6" w14:textId="5B0C1B6B" w:rsidR="00C3124B" w:rsidRDefault="00C3124B" w:rsidP="00003228">
      <w:pPr>
        <w:jc w:val="left"/>
        <w:rPr>
          <w:rtl/>
        </w:rPr>
      </w:pPr>
    </w:p>
    <w:p w14:paraId="7A84B8D3" w14:textId="6C4D40A3" w:rsidR="00DF77E7" w:rsidRDefault="00DF77E7" w:rsidP="00003228">
      <w:pPr>
        <w:jc w:val="left"/>
        <w:rPr>
          <w:rtl/>
        </w:rPr>
      </w:pPr>
    </w:p>
    <w:p w14:paraId="6AB5A9BE" w14:textId="56733F79" w:rsidR="00DF77E7" w:rsidRDefault="00DF77E7" w:rsidP="00003228">
      <w:pPr>
        <w:jc w:val="left"/>
        <w:rPr>
          <w:rtl/>
        </w:rPr>
      </w:pPr>
    </w:p>
    <w:p w14:paraId="1E56DBCD" w14:textId="77777777" w:rsidR="00DF77E7" w:rsidRDefault="00DF77E7" w:rsidP="00003228">
      <w:pPr>
        <w:jc w:val="left"/>
        <w:rPr>
          <w:rtl/>
        </w:rPr>
      </w:pPr>
    </w:p>
    <w:p w14:paraId="3A842D62" w14:textId="77777777" w:rsidR="00DE0256" w:rsidRPr="00B43DE3" w:rsidRDefault="00903A6C" w:rsidP="00ED221C">
      <w:pPr>
        <w:pStyle w:val="Heading1"/>
        <w:numPr>
          <w:ilvl w:val="0"/>
          <w:numId w:val="17"/>
        </w:numPr>
        <w:jc w:val="left"/>
        <w:rPr>
          <w:rFonts w:cs="Times New Roman"/>
          <w:b/>
          <w:bCs/>
          <w:rtl/>
        </w:rPr>
      </w:pPr>
      <w:r w:rsidRPr="00B43DE3">
        <w:rPr>
          <w:rFonts w:cs="Times New Roman" w:hint="cs"/>
          <w:b/>
          <w:bCs/>
          <w:rtl/>
        </w:rPr>
        <w:lastRenderedPageBreak/>
        <w:t>תיאור הבעיה</w:t>
      </w:r>
    </w:p>
    <w:p w14:paraId="7BCDE057" w14:textId="77777777" w:rsidR="00C3124B" w:rsidDel="00757CED" w:rsidRDefault="00854863" w:rsidP="008E7FD6">
      <w:pPr>
        <w:jc w:val="left"/>
        <w:rPr>
          <w:del w:id="168" w:author="and" w:date="2017-02-06T21:40:00Z"/>
        </w:rPr>
      </w:pPr>
      <w:del w:id="169" w:author="and" w:date="2017-02-06T21:40:00Z">
        <w:r w:rsidRPr="00854863" w:rsidDel="00757CED">
          <w:rPr>
            <w:rFonts w:hint="cs"/>
            <w:highlight w:val="cyan"/>
            <w:rtl/>
          </w:rPr>
          <w:delText xml:space="preserve">עדכנו ושכתבו פרק זה לפי הצורך </w:delText>
        </w:r>
      </w:del>
    </w:p>
    <w:p w14:paraId="24245E59" w14:textId="77777777" w:rsidR="008E7FD6" w:rsidRPr="008E7FD6" w:rsidDel="00757CED" w:rsidRDefault="008E7FD6" w:rsidP="008E7FD6">
      <w:pPr>
        <w:jc w:val="left"/>
        <w:rPr>
          <w:del w:id="170" w:author="and" w:date="2017-02-06T21:40:00Z"/>
        </w:rPr>
      </w:pPr>
    </w:p>
    <w:p w14:paraId="22442FCF" w14:textId="77777777" w:rsidR="00003228" w:rsidDel="00757CED" w:rsidRDefault="006225C8" w:rsidP="00ED221C">
      <w:pPr>
        <w:spacing w:line="360" w:lineRule="auto"/>
        <w:jc w:val="left"/>
        <w:rPr>
          <w:del w:id="171" w:author="and" w:date="2017-02-06T21:40:00Z"/>
          <w:rFonts w:cs="David"/>
          <w:sz w:val="24"/>
          <w:szCs w:val="24"/>
          <w:rtl/>
        </w:rPr>
      </w:pPr>
      <w:del w:id="172" w:author="and" w:date="2017-02-06T21:40:00Z">
        <w:r w:rsidDel="00757CED">
          <w:rPr>
            <w:rFonts w:cs="David" w:hint="cs"/>
            <w:sz w:val="24"/>
            <w:szCs w:val="24"/>
            <w:rtl/>
          </w:rPr>
          <w:delText xml:space="preserve">פרק זה יכלול  מבוא על הארגון או הסביבה בה יש בעיה, את המצב כיום </w:delText>
        </w:r>
        <w:r w:rsidR="00003228" w:rsidDel="00757CED">
          <w:rPr>
            <w:rFonts w:cs="David" w:hint="cs"/>
            <w:sz w:val="24"/>
            <w:szCs w:val="24"/>
            <w:rtl/>
          </w:rPr>
          <w:delText xml:space="preserve">ובאיזה הקשר (מה חסר או מה פותר </w:delText>
        </w:r>
        <w:r w:rsidDel="00757CED">
          <w:rPr>
            <w:rFonts w:cs="David" w:hint="cs"/>
            <w:sz w:val="24"/>
            <w:szCs w:val="24"/>
            <w:rtl/>
          </w:rPr>
          <w:delText>הפרויקט</w:delText>
        </w:r>
        <w:r w:rsidR="00003228" w:rsidDel="00757CED">
          <w:rPr>
            <w:rFonts w:cs="David" w:hint="cs"/>
            <w:sz w:val="24"/>
            <w:szCs w:val="24"/>
            <w:rtl/>
          </w:rPr>
          <w:delText>).</w:delText>
        </w:r>
      </w:del>
    </w:p>
    <w:p w14:paraId="2CEAE9DF" w14:textId="77777777" w:rsidR="00106E6D" w:rsidDel="00757CED" w:rsidRDefault="00106E6D" w:rsidP="00ED221C">
      <w:pPr>
        <w:spacing w:line="360" w:lineRule="auto"/>
        <w:jc w:val="left"/>
        <w:rPr>
          <w:del w:id="173" w:author="and" w:date="2017-02-06T21:40:00Z"/>
          <w:rFonts w:cs="David"/>
          <w:sz w:val="24"/>
          <w:szCs w:val="24"/>
          <w:rtl/>
        </w:rPr>
      </w:pPr>
    </w:p>
    <w:p w14:paraId="4B1AE967" w14:textId="77777777" w:rsidR="00106E6D" w:rsidDel="00757CED" w:rsidRDefault="00673659" w:rsidP="00ED221C">
      <w:pPr>
        <w:spacing w:line="360" w:lineRule="auto"/>
        <w:jc w:val="left"/>
        <w:rPr>
          <w:del w:id="174" w:author="and" w:date="2017-02-06T21:40:00Z"/>
          <w:rFonts w:cs="David"/>
          <w:sz w:val="24"/>
          <w:szCs w:val="24"/>
          <w:rtl/>
        </w:rPr>
      </w:pPr>
      <w:del w:id="175" w:author="and" w:date="2017-02-06T21:40:00Z">
        <w:r w:rsidDel="00757CED">
          <w:rPr>
            <w:rFonts w:cs="David" w:hint="cs"/>
            <w:sz w:val="24"/>
            <w:szCs w:val="24"/>
          </w:rPr>
          <w:delText>TODO</w:delText>
        </w:r>
        <w:r w:rsidDel="00757CED">
          <w:rPr>
            <w:rFonts w:cs="David" w:hint="cs"/>
            <w:sz w:val="24"/>
            <w:szCs w:val="24"/>
            <w:rtl/>
          </w:rPr>
          <w:delText xml:space="preserve">: </w:delText>
        </w:r>
        <w:r w:rsidR="00106E6D" w:rsidDel="00757CED">
          <w:rPr>
            <w:rFonts w:cs="David" w:hint="cs"/>
            <w:sz w:val="24"/>
            <w:szCs w:val="24"/>
            <w:rtl/>
          </w:rPr>
          <w:delText>הקדמה קצרה -&gt;  דרישות ואפיון הבעיה - &gt; הבעיה מבחינת הנדסת תוכנה {}</w:delText>
        </w:r>
      </w:del>
    </w:p>
    <w:p w14:paraId="6278E2A4" w14:textId="77777777" w:rsidR="00757CED" w:rsidRDefault="00757CED" w:rsidP="00757CED">
      <w:pPr>
        <w:jc w:val="left"/>
        <w:rPr>
          <w:moveTo w:id="176" w:author="and" w:date="2017-02-06T21:37:00Z"/>
          <w:sz w:val="24"/>
          <w:szCs w:val="24"/>
          <w:rtl/>
        </w:rPr>
      </w:pPr>
      <w:moveToRangeStart w:id="177" w:author="and" w:date="2017-02-06T21:37:00Z" w:name="move474180376"/>
    </w:p>
    <w:p w14:paraId="529B9FB1" w14:textId="77777777" w:rsidR="00757CED" w:rsidRDefault="00757CED">
      <w:pPr>
        <w:jc w:val="left"/>
        <w:rPr>
          <w:moveTo w:id="178" w:author="and" w:date="2017-02-06T21:37:00Z"/>
          <w:sz w:val="24"/>
          <w:szCs w:val="24"/>
          <w:rtl/>
        </w:rPr>
        <w:pPrChange w:id="179" w:author="and" w:date="2017-02-06T22:48:00Z">
          <w:pPr>
            <w:jc w:val="left"/>
          </w:pPr>
        </w:pPrChange>
      </w:pPr>
      <w:commentRangeStart w:id="180"/>
      <w:moveTo w:id="181" w:author="and" w:date="2017-02-06T21:37:00Z">
        <w:r>
          <w:rPr>
            <w:rFonts w:hint="cs"/>
            <w:sz w:val="24"/>
            <w:szCs w:val="24"/>
            <w:rtl/>
          </w:rPr>
          <w:t>- במסגרת הפרויקט גמר, אתכנת אפליקציית אנדרואיד</w:t>
        </w:r>
        <w:del w:id="182" w:author="and" w:date="2017-02-06T22:45:00Z">
          <w:r w:rsidDel="00490A77">
            <w:rPr>
              <w:rFonts w:hint="cs"/>
              <w:sz w:val="24"/>
              <w:szCs w:val="24"/>
              <w:rtl/>
            </w:rPr>
            <w:delText xml:space="preserve">, בשתי שלבים, עם תמיכה של </w:delText>
          </w:r>
          <w:r w:rsidDel="00490A77">
            <w:rPr>
              <w:rFonts w:hint="cs"/>
              <w:sz w:val="24"/>
              <w:szCs w:val="24"/>
            </w:rPr>
            <w:delText>SDK</w:delText>
          </w:r>
          <w:r w:rsidDel="00490A77">
            <w:rPr>
              <w:rFonts w:hint="cs"/>
              <w:sz w:val="24"/>
              <w:szCs w:val="24"/>
              <w:rtl/>
            </w:rPr>
            <w:delText xml:space="preserve"> </w:delText>
          </w:r>
        </w:del>
        <w:del w:id="183" w:author="and" w:date="2017-02-06T21:40:00Z">
          <w:r w:rsidDel="00757CED">
            <w:rPr>
              <w:rFonts w:hint="cs"/>
              <w:sz w:val="24"/>
              <w:szCs w:val="24"/>
              <w:rtl/>
            </w:rPr>
            <w:delText xml:space="preserve">דיפולטיבי </w:delText>
          </w:r>
        </w:del>
        <w:del w:id="184" w:author="and" w:date="2017-02-06T22:45:00Z">
          <w:r w:rsidDel="00490A77">
            <w:rPr>
              <w:rFonts w:hint="cs"/>
              <w:sz w:val="24"/>
              <w:szCs w:val="24"/>
              <w:rtl/>
            </w:rPr>
            <w:delText xml:space="preserve">על סביבת עבודה של </w:delText>
          </w:r>
          <w:r w:rsidDel="00490A77">
            <w:rPr>
              <w:sz w:val="24"/>
              <w:szCs w:val="24"/>
            </w:rPr>
            <w:delText>Windows 10</w:delText>
          </w:r>
          <w:r w:rsidDel="00490A77">
            <w:rPr>
              <w:rFonts w:hint="cs"/>
              <w:sz w:val="24"/>
              <w:szCs w:val="24"/>
              <w:rtl/>
            </w:rPr>
            <w:delText xml:space="preserve"> בפלטפורמת </w:delText>
          </w:r>
          <w:r w:rsidDel="00490A77">
            <w:rPr>
              <w:sz w:val="24"/>
              <w:szCs w:val="24"/>
            </w:rPr>
            <w:delText>Android Studio</w:delText>
          </w:r>
          <w:r w:rsidDel="00490A77">
            <w:rPr>
              <w:rFonts w:hint="cs"/>
              <w:sz w:val="24"/>
              <w:szCs w:val="24"/>
              <w:rtl/>
            </w:rPr>
            <w:delText xml:space="preserve"> בשפת תכנות </w:delText>
          </w:r>
          <w:r w:rsidDel="00490A77">
            <w:rPr>
              <w:rFonts w:hint="cs"/>
              <w:sz w:val="24"/>
              <w:szCs w:val="24"/>
            </w:rPr>
            <w:delText>JAVA</w:delText>
          </w:r>
          <w:r w:rsidDel="00490A77">
            <w:rPr>
              <w:rFonts w:hint="cs"/>
              <w:sz w:val="24"/>
              <w:szCs w:val="24"/>
              <w:rtl/>
            </w:rPr>
            <w:delText xml:space="preserve"> בגרסה 1.8.</w:delText>
          </w:r>
        </w:del>
      </w:moveTo>
      <w:ins w:id="185" w:author="and" w:date="2017-02-06T22:45:00Z">
        <w:r w:rsidR="00490A77">
          <w:rPr>
            <w:rFonts w:hint="cs"/>
            <w:sz w:val="24"/>
            <w:szCs w:val="24"/>
            <w:rtl/>
          </w:rPr>
          <w:t>.</w:t>
        </w:r>
      </w:ins>
      <w:moveTo w:id="186" w:author="and" w:date="2017-02-06T21:37:00Z">
        <w:r>
          <w:rPr>
            <w:rFonts w:hint="cs"/>
            <w:sz w:val="24"/>
            <w:szCs w:val="24"/>
            <w:rtl/>
          </w:rPr>
          <w:t xml:space="preserve"> האפליקציה תשב על </w:t>
        </w:r>
      </w:moveTo>
      <w:ins w:id="187" w:author="and" w:date="2017-02-06T21:42:00Z">
        <w:r>
          <w:rPr>
            <w:rFonts w:hint="cs"/>
            <w:sz w:val="24"/>
            <w:szCs w:val="24"/>
            <w:rtl/>
          </w:rPr>
          <w:t>מחשבי לוח (</w:t>
        </w:r>
      </w:ins>
      <w:moveTo w:id="188" w:author="and" w:date="2017-02-06T21:37:00Z">
        <w:r>
          <w:rPr>
            <w:rFonts w:hint="cs"/>
            <w:sz w:val="24"/>
            <w:szCs w:val="24"/>
            <w:rtl/>
          </w:rPr>
          <w:t>טאבלטים</w:t>
        </w:r>
      </w:moveTo>
      <w:ins w:id="189" w:author="and" w:date="2017-02-06T21:42:00Z">
        <w:r>
          <w:rPr>
            <w:rFonts w:hint="cs"/>
            <w:sz w:val="24"/>
            <w:szCs w:val="24"/>
            <w:rtl/>
          </w:rPr>
          <w:t>)</w:t>
        </w:r>
      </w:ins>
      <w:moveTo w:id="190" w:author="and" w:date="2017-02-06T21:37:00Z">
        <w:r>
          <w:rPr>
            <w:rFonts w:hint="cs"/>
            <w:sz w:val="24"/>
            <w:szCs w:val="24"/>
            <w:rtl/>
          </w:rPr>
          <w:t xml:space="preserve"> וטלפונים חכמים עם מערכת הפעלה מבוססת אנדרואיד ללא מגבלת גרסה. האפליקציה תדרוש חיבור יציב ומקוון של רכיב ה- </w:t>
        </w:r>
        <w:r>
          <w:rPr>
            <w:rFonts w:hint="cs"/>
            <w:sz w:val="24"/>
            <w:szCs w:val="24"/>
          </w:rPr>
          <w:t>WIFI</w:t>
        </w:r>
        <w:r>
          <w:rPr>
            <w:rFonts w:hint="cs"/>
            <w:sz w:val="24"/>
            <w:szCs w:val="24"/>
            <w:rtl/>
          </w:rPr>
          <w:t xml:space="preserve"> לרשת אלחוטית. </w:t>
        </w:r>
      </w:moveTo>
      <w:ins w:id="191" w:author="and" w:date="2017-02-06T22:46:00Z">
        <w:r w:rsidR="00490A77">
          <w:rPr>
            <w:rFonts w:hint="cs"/>
            <w:sz w:val="24"/>
            <w:szCs w:val="24"/>
            <w:rtl/>
          </w:rPr>
          <w:t>במהלך העשייה, הבנתי כי</w:t>
        </w:r>
      </w:ins>
      <w:ins w:id="192" w:author="and" w:date="2017-02-06T22:47:00Z">
        <w:r w:rsidR="00490A77">
          <w:rPr>
            <w:rFonts w:hint="cs"/>
            <w:sz w:val="24"/>
            <w:szCs w:val="24"/>
            <w:rtl/>
          </w:rPr>
          <w:t xml:space="preserve"> נכון לבצע</w:t>
        </w:r>
      </w:ins>
      <w:ins w:id="193" w:author="and" w:date="2017-02-06T22:46:00Z">
        <w:r w:rsidR="00490A77">
          <w:rPr>
            <w:rFonts w:hint="cs"/>
            <w:sz w:val="24"/>
            <w:szCs w:val="24"/>
            <w:rtl/>
          </w:rPr>
          <w:t xml:space="preserve"> הפרדה </w:t>
        </w:r>
      </w:ins>
      <w:ins w:id="194" w:author="and" w:date="2017-02-06T22:47:00Z">
        <w:r w:rsidR="00490A77">
          <w:rPr>
            <w:rFonts w:hint="cs"/>
            <w:sz w:val="24"/>
            <w:szCs w:val="24"/>
            <w:rtl/>
          </w:rPr>
          <w:t>לשלבים</w:t>
        </w:r>
      </w:ins>
      <w:ins w:id="195" w:author="and" w:date="2017-02-06T22:48:00Z">
        <w:r w:rsidR="00490A77">
          <w:rPr>
            <w:rFonts w:hint="cs"/>
            <w:sz w:val="24"/>
            <w:szCs w:val="24"/>
            <w:rtl/>
          </w:rPr>
          <w:t xml:space="preserve"> בביצוע העבודה (הטכנית)</w:t>
        </w:r>
      </w:ins>
      <w:ins w:id="196" w:author="and" w:date="2017-02-06T22:46:00Z">
        <w:r w:rsidR="00490A77">
          <w:rPr>
            <w:rFonts w:hint="cs"/>
            <w:sz w:val="24"/>
            <w:szCs w:val="24"/>
            <w:rtl/>
          </w:rPr>
          <w:t xml:space="preserve">. </w:t>
        </w:r>
      </w:ins>
      <w:moveTo w:id="197" w:author="and" w:date="2017-02-06T21:37:00Z">
        <w:r>
          <w:rPr>
            <w:rFonts w:hint="cs"/>
            <w:sz w:val="24"/>
            <w:szCs w:val="24"/>
            <w:rtl/>
          </w:rPr>
          <w:t xml:space="preserve">על השלבים אפרט </w:t>
        </w:r>
        <w:del w:id="198" w:author="and" w:date="2017-02-06T22:48:00Z">
          <w:r w:rsidDel="00490A77">
            <w:rPr>
              <w:rFonts w:hint="cs"/>
              <w:sz w:val="24"/>
              <w:szCs w:val="24"/>
              <w:rtl/>
            </w:rPr>
            <w:delText>כעת ואוסיף בהמשך.</w:delText>
          </w:r>
        </w:del>
      </w:moveTo>
      <w:ins w:id="199" w:author="and" w:date="2017-02-06T22:48:00Z">
        <w:r w:rsidR="00490A77">
          <w:rPr>
            <w:rFonts w:hint="cs"/>
            <w:sz w:val="24"/>
            <w:szCs w:val="24"/>
            <w:rtl/>
          </w:rPr>
          <w:t>כאן</w:t>
        </w:r>
      </w:ins>
      <w:ins w:id="200" w:author="and" w:date="2017-02-06T22:49:00Z">
        <w:r w:rsidR="00490A77">
          <w:rPr>
            <w:rFonts w:hint="cs"/>
            <w:sz w:val="24"/>
            <w:szCs w:val="24"/>
            <w:rtl/>
          </w:rPr>
          <w:t>:</w:t>
        </w:r>
      </w:ins>
    </w:p>
    <w:p w14:paraId="374A3BA4" w14:textId="77777777" w:rsidR="00757CED" w:rsidDel="00757CED" w:rsidRDefault="00757CED" w:rsidP="00757CED">
      <w:pPr>
        <w:jc w:val="left"/>
        <w:rPr>
          <w:del w:id="201" w:author="and" w:date="2017-02-06T21:37:00Z"/>
          <w:moveTo w:id="202" w:author="and" w:date="2017-02-06T21:37:00Z"/>
          <w:sz w:val="24"/>
          <w:szCs w:val="24"/>
          <w:rtl/>
        </w:rPr>
      </w:pPr>
    </w:p>
    <w:p w14:paraId="35DEE376" w14:textId="77777777" w:rsidR="00757CED" w:rsidDel="00757CED" w:rsidRDefault="00757CED" w:rsidP="00757CED">
      <w:pPr>
        <w:jc w:val="left"/>
        <w:rPr>
          <w:del w:id="203" w:author="and" w:date="2017-02-06T21:37:00Z"/>
          <w:moveTo w:id="204" w:author="and" w:date="2017-02-06T21:37:00Z"/>
          <w:sz w:val="24"/>
          <w:szCs w:val="24"/>
          <w:rtl/>
        </w:rPr>
      </w:pPr>
    </w:p>
    <w:p w14:paraId="42C8FA63" w14:textId="77777777" w:rsidR="00757CED" w:rsidDel="00757CED" w:rsidRDefault="00757CED" w:rsidP="00757CED">
      <w:pPr>
        <w:jc w:val="left"/>
        <w:rPr>
          <w:del w:id="205" w:author="and" w:date="2017-02-06T21:37:00Z"/>
          <w:moveTo w:id="206" w:author="and" w:date="2017-02-06T21:37:00Z"/>
          <w:sz w:val="24"/>
          <w:szCs w:val="24"/>
          <w:rtl/>
        </w:rPr>
      </w:pPr>
    </w:p>
    <w:p w14:paraId="333A7D9C" w14:textId="77777777" w:rsidR="00757CED" w:rsidDel="00757CED" w:rsidRDefault="00757CED" w:rsidP="00757CED">
      <w:pPr>
        <w:jc w:val="left"/>
        <w:rPr>
          <w:del w:id="207" w:author="and" w:date="2017-02-06T21:37:00Z"/>
          <w:moveTo w:id="208" w:author="and" w:date="2017-02-06T21:37:00Z"/>
          <w:sz w:val="24"/>
          <w:szCs w:val="24"/>
        </w:rPr>
      </w:pPr>
    </w:p>
    <w:p w14:paraId="65F194BF" w14:textId="77777777" w:rsidR="00757CED" w:rsidRDefault="00757CED">
      <w:pPr>
        <w:jc w:val="left"/>
        <w:rPr>
          <w:moveTo w:id="209" w:author="and" w:date="2017-02-06T21:37:00Z"/>
          <w:sz w:val="24"/>
          <w:szCs w:val="24"/>
          <w:rtl/>
        </w:rPr>
        <w:pPrChange w:id="210" w:author="and" w:date="2017-02-06T21:37:00Z">
          <w:pPr>
            <w:ind w:firstLine="720"/>
            <w:jc w:val="left"/>
          </w:pPr>
        </w:pPrChange>
      </w:pPr>
    </w:p>
    <w:p w14:paraId="7FE463BC" w14:textId="77777777" w:rsidR="00757CED" w:rsidRPr="00FA734A" w:rsidRDefault="00757CED" w:rsidP="00757CED">
      <w:pPr>
        <w:pStyle w:val="ListParagraph"/>
        <w:numPr>
          <w:ilvl w:val="0"/>
          <w:numId w:val="20"/>
        </w:numPr>
        <w:rPr>
          <w:moveTo w:id="211" w:author="and" w:date="2017-02-06T21:37:00Z"/>
          <w:sz w:val="24"/>
          <w:rtl/>
        </w:rPr>
      </w:pPr>
      <w:commentRangeStart w:id="212"/>
      <w:moveTo w:id="213" w:author="and" w:date="2017-02-06T21:37:00Z">
        <w:r w:rsidRPr="00FA734A">
          <w:rPr>
            <w:rFonts w:hint="cs"/>
            <w:sz w:val="24"/>
            <w:rtl/>
          </w:rPr>
          <w:t>בשלב</w:t>
        </w:r>
        <w:commentRangeEnd w:id="212"/>
        <w:r>
          <w:rPr>
            <w:rStyle w:val="CommentReference"/>
            <w:rFonts w:ascii="Calibri" w:eastAsia="Calibri" w:hAnsi="Calibri" w:cs="Arial"/>
            <w:rtl/>
            <w:lang w:eastAsia="en-US"/>
          </w:rPr>
          <w:commentReference w:id="212"/>
        </w:r>
        <w:r w:rsidRPr="00FA734A">
          <w:rPr>
            <w:rFonts w:hint="cs"/>
            <w:sz w:val="24"/>
            <w:rtl/>
          </w:rPr>
          <w:t xml:space="preserve"> הראשון איישם את התכונה הבאה לאפליקציה:</w:t>
        </w:r>
      </w:moveTo>
    </w:p>
    <w:p w14:paraId="77D32944" w14:textId="77777777" w:rsidR="00757CED" w:rsidRDefault="00757CED" w:rsidP="00757CED">
      <w:pPr>
        <w:jc w:val="left"/>
        <w:rPr>
          <w:moveTo w:id="214" w:author="and" w:date="2017-02-06T21:37:00Z"/>
          <w:sz w:val="24"/>
          <w:szCs w:val="24"/>
          <w:rtl/>
        </w:rPr>
      </w:pPr>
      <w:moveTo w:id="215" w:author="and" w:date="2017-02-06T21:37:00Z">
        <w:r>
          <w:rPr>
            <w:rFonts w:hint="cs"/>
            <w:sz w:val="24"/>
            <w:szCs w:val="24"/>
            <w:rtl/>
          </w:rPr>
          <w:t xml:space="preserve">בעת שהמכשיר מחובר לרשת אלחוטית, יהיה באפשרות האפליקציה לשאוב נתונים מהנתב האלחוטי (או נק' הגישה) אליו מחובר המכשיר. האפליקציה תוכל לנתח את אותם נתונים ולהציג אותם בממשק המשתמש של האפליקציה.   </w:t>
        </w:r>
      </w:moveTo>
    </w:p>
    <w:p w14:paraId="7AE30D36" w14:textId="77777777" w:rsidR="00757CED" w:rsidRDefault="00757CED" w:rsidP="00757CED">
      <w:pPr>
        <w:jc w:val="left"/>
        <w:rPr>
          <w:moveTo w:id="216" w:author="and" w:date="2017-02-06T21:37:00Z"/>
          <w:sz w:val="24"/>
          <w:szCs w:val="24"/>
          <w:rtl/>
        </w:rPr>
      </w:pPr>
    </w:p>
    <w:p w14:paraId="737EC607" w14:textId="77777777" w:rsidR="00757CED" w:rsidRPr="00FA734A" w:rsidRDefault="00757CED" w:rsidP="00757CED">
      <w:pPr>
        <w:pStyle w:val="ListParagraph"/>
        <w:numPr>
          <w:ilvl w:val="0"/>
          <w:numId w:val="20"/>
        </w:numPr>
        <w:rPr>
          <w:moveTo w:id="217" w:author="and" w:date="2017-02-06T21:37:00Z"/>
          <w:sz w:val="24"/>
          <w:rtl/>
        </w:rPr>
      </w:pPr>
      <w:moveTo w:id="218" w:author="and" w:date="2017-02-06T21:37:00Z">
        <w:r w:rsidRPr="00FA734A">
          <w:rPr>
            <w:rFonts w:hint="cs"/>
            <w:sz w:val="24"/>
            <w:rtl/>
          </w:rPr>
          <w:t>בשלב השני לפרויקט איישם את התכונה הבאה:</w:t>
        </w:r>
      </w:moveTo>
    </w:p>
    <w:p w14:paraId="617FECA8" w14:textId="77777777" w:rsidR="00757CED" w:rsidRDefault="00757CED" w:rsidP="00757CED">
      <w:pPr>
        <w:jc w:val="left"/>
        <w:rPr>
          <w:ins w:id="219" w:author="and" w:date="2017-02-06T21:42:00Z"/>
          <w:sz w:val="24"/>
          <w:szCs w:val="24"/>
          <w:rtl/>
        </w:rPr>
      </w:pPr>
      <w:moveTo w:id="220" w:author="and" w:date="2017-02-06T21:37:00Z">
        <w:r>
          <w:rPr>
            <w:rFonts w:hint="cs"/>
            <w:sz w:val="24"/>
            <w:szCs w:val="24"/>
            <w:rtl/>
          </w:rPr>
          <w:t xml:space="preserve">תהייה ביכולת האפליקציה, לאחר חיבור מוצלח לרשת האלחוטית, לבצע הגדרות קונפיגורציה שונים וביניהם </w:t>
        </w:r>
        <w:r>
          <w:rPr>
            <w:sz w:val="24"/>
            <w:szCs w:val="24"/>
            <w:rtl/>
          </w:rPr>
          <w:t>–</w:t>
        </w:r>
        <w:r>
          <w:rPr>
            <w:rFonts w:hint="cs"/>
            <w:sz w:val="24"/>
            <w:szCs w:val="24"/>
            <w:rtl/>
          </w:rPr>
          <w:t xml:space="preserve"> שינוי </w:t>
        </w:r>
        <w:r>
          <w:rPr>
            <w:rFonts w:hint="cs"/>
            <w:sz w:val="24"/>
            <w:szCs w:val="24"/>
          </w:rPr>
          <w:t>SSID</w:t>
        </w:r>
        <w:r>
          <w:rPr>
            <w:rFonts w:hint="cs"/>
            <w:sz w:val="24"/>
            <w:szCs w:val="24"/>
            <w:rtl/>
          </w:rPr>
          <w:t>, שינוי הצפנת הסיסמא לנתב, שינוי הסיסמא לנתב, הגדרת ערוץ שידור חזק יותר ועוד. היכולת הזאת תדרוש חיבור בעוד מועד ואימות על ידי שם משתמש וסיסמא לנתב, דרך הרשת האלחוטית.</w:t>
        </w:r>
      </w:moveTo>
    </w:p>
    <w:p w14:paraId="03A6DB73" w14:textId="77777777" w:rsidR="00757CED" w:rsidRDefault="00757CED" w:rsidP="00757CED">
      <w:pPr>
        <w:jc w:val="left"/>
        <w:rPr>
          <w:ins w:id="221" w:author="and" w:date="2017-02-06T21:42:00Z"/>
          <w:sz w:val="24"/>
          <w:szCs w:val="24"/>
          <w:rtl/>
        </w:rPr>
      </w:pPr>
    </w:p>
    <w:p w14:paraId="333D8C44" w14:textId="77777777" w:rsidR="00757CED" w:rsidRPr="009C405D" w:rsidRDefault="00757CED">
      <w:pPr>
        <w:jc w:val="left"/>
        <w:rPr>
          <w:moveTo w:id="222" w:author="and" w:date="2017-02-06T21:37:00Z"/>
          <w:sz w:val="24"/>
          <w:szCs w:val="24"/>
          <w:rtl/>
        </w:rPr>
        <w:pPrChange w:id="223" w:author="and" w:date="2017-02-06T22:49:00Z">
          <w:pPr>
            <w:jc w:val="left"/>
          </w:pPr>
        </w:pPrChange>
      </w:pPr>
      <w:ins w:id="224" w:author="and" w:date="2017-02-06T21:42:00Z">
        <w:r>
          <w:rPr>
            <w:rFonts w:hint="cs"/>
            <w:sz w:val="24"/>
            <w:szCs w:val="24"/>
            <w:rtl/>
          </w:rPr>
          <w:t>בעקבות השלבים</w:t>
        </w:r>
      </w:ins>
      <w:ins w:id="225" w:author="and" w:date="2017-02-06T21:43:00Z">
        <w:r>
          <w:rPr>
            <w:rFonts w:hint="cs"/>
            <w:sz w:val="24"/>
            <w:szCs w:val="24"/>
            <w:rtl/>
          </w:rPr>
          <w:t xml:space="preserve"> המתוכננים</w:t>
        </w:r>
      </w:ins>
      <w:ins w:id="226" w:author="and" w:date="2017-02-06T21:42:00Z">
        <w:r>
          <w:rPr>
            <w:rFonts w:hint="cs"/>
            <w:sz w:val="24"/>
            <w:szCs w:val="24"/>
            <w:rtl/>
          </w:rPr>
          <w:t>, עולות בעיות בכמה תחומים: הנדסת תוכנה, הנדסת אנוש</w:t>
        </w:r>
      </w:ins>
      <w:ins w:id="227" w:author="and" w:date="2017-02-06T21:43:00Z">
        <w:r>
          <w:rPr>
            <w:rFonts w:hint="cs"/>
            <w:sz w:val="24"/>
            <w:szCs w:val="24"/>
            <w:rtl/>
          </w:rPr>
          <w:t xml:space="preserve"> ואתגרים יצירתיים.</w:t>
        </w:r>
      </w:ins>
    </w:p>
    <w:commentRangeEnd w:id="180"/>
    <w:p w14:paraId="5B3ADD1A" w14:textId="77777777" w:rsidR="00106E6D" w:rsidRDefault="00757CED" w:rsidP="00757CED">
      <w:pPr>
        <w:spacing w:line="360" w:lineRule="auto"/>
        <w:jc w:val="left"/>
        <w:rPr>
          <w:rFonts w:cs="David"/>
          <w:sz w:val="24"/>
          <w:szCs w:val="24"/>
          <w:rtl/>
        </w:rPr>
      </w:pPr>
      <w:moveTo w:id="228" w:author="and" w:date="2017-02-06T21:37:00Z">
        <w:r>
          <w:rPr>
            <w:rStyle w:val="CommentReference"/>
            <w:rtl/>
          </w:rPr>
          <w:commentReference w:id="180"/>
        </w:r>
      </w:moveTo>
      <w:moveToRangeEnd w:id="177"/>
    </w:p>
    <w:p w14:paraId="7C410476" w14:textId="77777777" w:rsidR="005B14C7" w:rsidDel="00757CED" w:rsidRDefault="00106E6D">
      <w:pPr>
        <w:spacing w:line="360" w:lineRule="auto"/>
        <w:jc w:val="left"/>
        <w:rPr>
          <w:del w:id="229" w:author="and" w:date="2017-02-06T21:36:00Z"/>
          <w:rFonts w:cs="David"/>
          <w:sz w:val="24"/>
          <w:szCs w:val="24"/>
          <w:rtl/>
        </w:rPr>
        <w:pPrChange w:id="230" w:author="and" w:date="2017-02-06T21:35:00Z">
          <w:pPr>
            <w:spacing w:line="360" w:lineRule="auto"/>
            <w:jc w:val="left"/>
          </w:pPr>
        </w:pPrChange>
      </w:pPr>
      <w:commentRangeStart w:id="231"/>
      <w:del w:id="232" w:author="and" w:date="2017-02-06T21:36:00Z">
        <w:r w:rsidDel="00757CED">
          <w:rPr>
            <w:rFonts w:cs="David" w:hint="cs"/>
            <w:sz w:val="24"/>
            <w:szCs w:val="24"/>
            <w:rtl/>
          </w:rPr>
          <w:delText>בפרויקט</w:delText>
        </w:r>
        <w:commentRangeEnd w:id="231"/>
        <w:r w:rsidR="00ED793F" w:rsidDel="00757CED">
          <w:rPr>
            <w:rStyle w:val="CommentReference"/>
            <w:rtl/>
          </w:rPr>
          <w:commentReference w:id="231"/>
        </w:r>
        <w:r w:rsidDel="00757CED">
          <w:rPr>
            <w:rFonts w:cs="David" w:hint="cs"/>
            <w:sz w:val="24"/>
            <w:szCs w:val="24"/>
            <w:rtl/>
          </w:rPr>
          <w:delText xml:space="preserve">, תפותח </w:delText>
        </w:r>
      </w:del>
      <w:ins w:id="233" w:author="Miriam" w:date="2017-01-31T15:48:00Z">
        <w:del w:id="234" w:author="and" w:date="2017-02-06T21:36:00Z">
          <w:r w:rsidR="00ED793F" w:rsidDel="00757CED">
            <w:rPr>
              <w:rFonts w:cs="David" w:hint="cs"/>
              <w:sz w:val="24"/>
              <w:szCs w:val="24"/>
              <w:rtl/>
            </w:rPr>
            <w:delText xml:space="preserve">אני מפתח </w:delText>
          </w:r>
        </w:del>
        <w:del w:id="235" w:author="and" w:date="2017-02-06T21:34:00Z">
          <w:r w:rsidR="00ED793F" w:rsidDel="00757CED">
            <w:rPr>
              <w:rFonts w:cs="David" w:hint="cs"/>
              <w:sz w:val="24"/>
              <w:szCs w:val="24"/>
              <w:rtl/>
            </w:rPr>
            <w:delText xml:space="preserve"> </w:delText>
          </w:r>
        </w:del>
      </w:ins>
      <w:del w:id="236" w:author="and" w:date="2017-02-06T21:36:00Z">
        <w:r w:rsidDel="00757CED">
          <w:rPr>
            <w:rFonts w:cs="David" w:hint="cs"/>
            <w:sz w:val="24"/>
            <w:szCs w:val="24"/>
            <w:rtl/>
          </w:rPr>
          <w:delText xml:space="preserve">אפליקציה </w:delText>
        </w:r>
      </w:del>
      <w:ins w:id="237" w:author="Miriam" w:date="2017-01-31T15:48:00Z">
        <w:del w:id="238" w:author="and" w:date="2017-02-06T21:36:00Z">
          <w:r w:rsidR="00ED793F" w:rsidDel="00757CED">
            <w:rPr>
              <w:rFonts w:cs="David" w:hint="cs"/>
              <w:sz w:val="24"/>
              <w:szCs w:val="24"/>
              <w:rtl/>
            </w:rPr>
            <w:delText>הניגשת לנתב מרחוק ויכולה ל</w:delText>
          </w:r>
        </w:del>
      </w:ins>
      <w:ins w:id="239" w:author="Miriam" w:date="2017-01-31T15:49:00Z">
        <w:del w:id="240" w:author="and" w:date="2017-02-06T21:33:00Z">
          <w:r w:rsidR="00ED793F" w:rsidDel="007E27EE">
            <w:rPr>
              <w:rFonts w:cs="David" w:hint="cs"/>
              <w:sz w:val="24"/>
              <w:szCs w:val="24"/>
              <w:rtl/>
            </w:rPr>
            <w:delText>????</w:delText>
          </w:r>
        </w:del>
        <w:del w:id="241" w:author="and" w:date="2017-02-06T21:36:00Z">
          <w:r w:rsidR="00ED793F" w:rsidDel="00757CED">
            <w:rPr>
              <w:rFonts w:cs="David" w:hint="cs"/>
              <w:sz w:val="24"/>
              <w:szCs w:val="24"/>
              <w:rtl/>
            </w:rPr>
            <w:delText xml:space="preserve"> </w:delText>
          </w:r>
        </w:del>
      </w:ins>
      <w:del w:id="242" w:author="and" w:date="2017-02-06T21:34:00Z">
        <w:r w:rsidDel="00757CED">
          <w:rPr>
            <w:rFonts w:cs="David" w:hint="cs"/>
            <w:sz w:val="24"/>
            <w:szCs w:val="24"/>
            <w:rtl/>
          </w:rPr>
          <w:delText>המביאה</w:delText>
        </w:r>
      </w:del>
      <w:del w:id="243" w:author="and" w:date="2017-02-06T21:36:00Z">
        <w:r w:rsidDel="00757CED">
          <w:rPr>
            <w:rFonts w:cs="David" w:hint="cs"/>
            <w:sz w:val="24"/>
            <w:szCs w:val="24"/>
            <w:rtl/>
          </w:rPr>
          <w:delText xml:space="preserve"> שינוי ראשוני בניידות יכולת שאיבת והגדרת נתוני הנתב מרחוק. הרי </w:delText>
        </w:r>
      </w:del>
      <w:del w:id="244" w:author="and" w:date="2017-02-06T21:35:00Z">
        <w:r w:rsidDel="00757CED">
          <w:rPr>
            <w:rFonts w:cs="David" w:hint="cs"/>
            <w:sz w:val="24"/>
            <w:szCs w:val="24"/>
            <w:rtl/>
          </w:rPr>
          <w:delText>כ</w:delText>
        </w:r>
      </w:del>
      <w:del w:id="245" w:author="and" w:date="2017-02-06T21:36:00Z">
        <w:r w:rsidDel="00757CED">
          <w:rPr>
            <w:rFonts w:cs="David" w:hint="cs"/>
            <w:sz w:val="24"/>
            <w:szCs w:val="24"/>
            <w:rtl/>
          </w:rPr>
          <w:delText>יום ניתן להתחבר לנתב גם</w:delText>
        </w:r>
      </w:del>
      <w:del w:id="246" w:author="and" w:date="2017-02-06T21:34:00Z">
        <w:r w:rsidDel="00757CED">
          <w:rPr>
            <w:rFonts w:cs="David" w:hint="cs"/>
            <w:sz w:val="24"/>
            <w:szCs w:val="24"/>
            <w:rtl/>
          </w:rPr>
          <w:delText xml:space="preserve"> </w:delText>
        </w:r>
      </w:del>
      <w:del w:id="247" w:author="and" w:date="2017-02-06T21:36:00Z">
        <w:r w:rsidDel="00757CED">
          <w:rPr>
            <w:rFonts w:cs="David" w:hint="cs"/>
            <w:sz w:val="24"/>
            <w:szCs w:val="24"/>
            <w:rtl/>
          </w:rPr>
          <w:delText>דרך דף אינטרנט המחובר לנתב</w:delText>
        </w:r>
      </w:del>
      <w:del w:id="248" w:author="and" w:date="2017-02-06T21:35:00Z">
        <w:r w:rsidDel="00757CED">
          <w:rPr>
            <w:rFonts w:cs="David" w:hint="cs"/>
            <w:sz w:val="24"/>
            <w:szCs w:val="24"/>
            <w:rtl/>
          </w:rPr>
          <w:delText xml:space="preserve"> בצורה </w:delText>
        </w:r>
        <w:commentRangeStart w:id="249"/>
        <w:r w:rsidDel="00757CED">
          <w:rPr>
            <w:rFonts w:cs="David" w:hint="cs"/>
            <w:sz w:val="24"/>
            <w:szCs w:val="24"/>
            <w:rtl/>
          </w:rPr>
          <w:delText>אלחוטית</w:delText>
        </w:r>
        <w:commentRangeEnd w:id="249"/>
        <w:r w:rsidR="00ED793F" w:rsidDel="00757CED">
          <w:rPr>
            <w:rStyle w:val="CommentReference"/>
            <w:rtl/>
          </w:rPr>
          <w:commentReference w:id="249"/>
        </w:r>
      </w:del>
      <w:del w:id="250" w:author="and" w:date="2017-02-06T21:36:00Z">
        <w:r w:rsidDel="00757CED">
          <w:rPr>
            <w:rFonts w:cs="David" w:hint="cs"/>
            <w:sz w:val="24"/>
            <w:szCs w:val="24"/>
            <w:rtl/>
          </w:rPr>
          <w:delText xml:space="preserve">. האפליקציה עונה על נושא הניידות בחיבור לנתב בצורה אלגנטית ונעימה יותר. כאשר משתמש ירצה להתחבר לנתב (במידה ואני לא גורם זר), לגלות נתונים עליו וגם להגדיר במידת הצורך את מאפייניו, יהיה נותר לו לעשות זאת בצורה הכי נוחה שיש ובכמה שפחות פעולות המצריכות מהמשתמש להדליק את המחשב, להתחבר לנתב ולהזדהות מולו (לבצע אימות עם שם משתמש וסיסמא). </w:delText>
        </w:r>
      </w:del>
    </w:p>
    <w:p w14:paraId="655510C9" w14:textId="77777777" w:rsidR="005B14C7" w:rsidDel="00757CED" w:rsidRDefault="00106E6D">
      <w:pPr>
        <w:spacing w:line="360" w:lineRule="auto"/>
        <w:jc w:val="left"/>
        <w:rPr>
          <w:del w:id="251" w:author="and" w:date="2017-02-06T21:36:00Z"/>
          <w:rFonts w:cs="David"/>
          <w:sz w:val="24"/>
          <w:szCs w:val="24"/>
          <w:rtl/>
        </w:rPr>
        <w:pPrChange w:id="252" w:author="and" w:date="2017-02-06T19:29:00Z">
          <w:pPr>
            <w:spacing w:line="360" w:lineRule="auto"/>
            <w:jc w:val="left"/>
          </w:pPr>
        </w:pPrChange>
      </w:pPr>
      <w:del w:id="253" w:author="and" w:date="2017-02-06T21:36:00Z">
        <w:r w:rsidDel="00757CED">
          <w:rPr>
            <w:rFonts w:cs="David" w:hint="cs"/>
            <w:sz w:val="24"/>
            <w:szCs w:val="24"/>
            <w:rtl/>
          </w:rPr>
          <w:delText xml:space="preserve">לאחר פיתוח האפליקציה, על </w:delText>
        </w:r>
      </w:del>
      <w:ins w:id="254" w:author="Miriam" w:date="2017-01-31T15:49:00Z">
        <w:del w:id="255" w:author="and" w:date="2017-02-06T21:36:00Z">
          <w:r w:rsidR="00ED793F" w:rsidDel="00757CED">
            <w:rPr>
              <w:rFonts w:cs="David" w:hint="cs"/>
              <w:sz w:val="24"/>
              <w:szCs w:val="24"/>
              <w:rtl/>
            </w:rPr>
            <w:delText xml:space="preserve">כל  </w:delText>
          </w:r>
        </w:del>
      </w:ins>
      <w:del w:id="256" w:author="and" w:date="2017-02-06T21:36:00Z">
        <w:r w:rsidDel="00757CED">
          <w:rPr>
            <w:rFonts w:cs="David" w:hint="cs"/>
            <w:sz w:val="24"/>
            <w:szCs w:val="24"/>
            <w:rtl/>
          </w:rPr>
          <w:delText>שיהיה על המשתמש לעשות הוא לפתוח את אותה אפליקציה ולהזדהות רק בפעם הראשונה מול הנתב. כיום רוב האנשים בעולם משתמשים בדגמי הטלפון הסלולרי החכמים שיכולים להריץ אפליקציה כזאת שאני מתאר בפרויקט הנ"ל</w:delText>
        </w:r>
      </w:del>
      <w:del w:id="257" w:author="and" w:date="2017-02-06T19:29:00Z">
        <w:r w:rsidDel="000C6A14">
          <w:rPr>
            <w:rFonts w:cs="David" w:hint="cs"/>
            <w:sz w:val="24"/>
            <w:szCs w:val="24"/>
            <w:rtl/>
          </w:rPr>
          <w:delText xml:space="preserve">. </w:delText>
        </w:r>
        <w:commentRangeStart w:id="258"/>
        <w:r w:rsidDel="000C6A14">
          <w:rPr>
            <w:rFonts w:cs="David" w:hint="cs"/>
            <w:sz w:val="24"/>
            <w:szCs w:val="24"/>
            <w:rtl/>
          </w:rPr>
          <w:delText>האפליקציה מביאה את המשתמשים לניידות שיא בכל הנודע לניתוח ושינוי נתוני הנתב הביתי.</w:delText>
        </w:r>
        <w:commentRangeEnd w:id="258"/>
        <w:r w:rsidR="00ED793F" w:rsidDel="000C6A14">
          <w:rPr>
            <w:rStyle w:val="CommentReference"/>
            <w:rtl/>
          </w:rPr>
          <w:commentReference w:id="258"/>
        </w:r>
      </w:del>
    </w:p>
    <w:p w14:paraId="0B71DAD8" w14:textId="77777777" w:rsidR="00490A77" w:rsidRPr="00490A77" w:rsidRDefault="005B14C7">
      <w:pPr>
        <w:pStyle w:val="ListParagraph"/>
        <w:numPr>
          <w:ilvl w:val="0"/>
          <w:numId w:val="20"/>
        </w:numPr>
        <w:spacing w:line="360" w:lineRule="auto"/>
        <w:rPr>
          <w:ins w:id="259" w:author="and" w:date="2017-02-06T21:45:00Z"/>
          <w:sz w:val="24"/>
          <w:rPrChange w:id="260" w:author="and" w:date="2017-02-06T22:52:00Z">
            <w:rPr>
              <w:ins w:id="261" w:author="and" w:date="2017-02-06T21:45:00Z"/>
            </w:rPr>
          </w:rPrChange>
        </w:rPr>
        <w:pPrChange w:id="262" w:author="and" w:date="2017-02-06T22:53:00Z">
          <w:pPr>
            <w:pStyle w:val="ListParagraph"/>
            <w:numPr>
              <w:numId w:val="20"/>
            </w:numPr>
            <w:spacing w:line="360" w:lineRule="auto"/>
            <w:ind w:hanging="360"/>
          </w:pPr>
        </w:pPrChange>
      </w:pPr>
      <w:r w:rsidRPr="005B14C7">
        <w:rPr>
          <w:rFonts w:hint="cs"/>
          <w:sz w:val="24"/>
          <w:u w:val="single"/>
          <w:rtl/>
        </w:rPr>
        <w:t xml:space="preserve">בעיית </w:t>
      </w:r>
      <w:commentRangeStart w:id="263"/>
      <w:r w:rsidRPr="005B14C7">
        <w:rPr>
          <w:rFonts w:hint="cs"/>
          <w:sz w:val="24"/>
          <w:u w:val="single"/>
          <w:rtl/>
        </w:rPr>
        <w:t xml:space="preserve">הניידות </w:t>
      </w:r>
      <w:commentRangeEnd w:id="263"/>
      <w:r w:rsidR="00ED793F">
        <w:rPr>
          <w:rStyle w:val="CommentReference"/>
          <w:rFonts w:ascii="Calibri" w:eastAsia="Calibri" w:hAnsi="Calibri" w:cs="Arial"/>
          <w:rtl/>
          <w:lang w:eastAsia="en-US"/>
        </w:rPr>
        <w:commentReference w:id="263"/>
      </w:r>
      <w:ins w:id="264" w:author="and" w:date="2017-02-06T21:44:00Z">
        <w:r w:rsidR="00757CED">
          <w:rPr>
            <w:rFonts w:hint="cs"/>
            <w:sz w:val="24"/>
            <w:u w:val="single"/>
            <w:rtl/>
          </w:rPr>
          <w:t xml:space="preserve">וגישה מרחוק </w:t>
        </w:r>
      </w:ins>
      <w:r w:rsidRPr="005B14C7">
        <w:rPr>
          <w:rFonts w:hint="cs"/>
          <w:sz w:val="24"/>
          <w:u w:val="single"/>
          <w:rtl/>
        </w:rPr>
        <w:t>לנתב המוצגת</w:t>
      </w:r>
      <w:ins w:id="265" w:author="and" w:date="2017-02-06T22:49:00Z">
        <w:r w:rsidR="00490A77">
          <w:rPr>
            <w:rFonts w:hint="cs"/>
            <w:sz w:val="24"/>
            <w:u w:val="single"/>
            <w:rtl/>
          </w:rPr>
          <w:t xml:space="preserve"> בתחילת המאמר</w:t>
        </w:r>
      </w:ins>
      <w:ins w:id="266" w:author="and" w:date="2017-02-06T21:45:00Z">
        <w:r w:rsidR="006611B0">
          <w:rPr>
            <w:rFonts w:hint="cs"/>
            <w:sz w:val="24"/>
            <w:u w:val="single"/>
            <w:rtl/>
          </w:rPr>
          <w:t>,</w:t>
        </w:r>
      </w:ins>
      <w:del w:id="267" w:author="and" w:date="2017-02-06T21:45:00Z">
        <w:r w:rsidRPr="005B14C7" w:rsidDel="006611B0">
          <w:rPr>
            <w:rFonts w:hint="cs"/>
            <w:sz w:val="24"/>
            <w:u w:val="single"/>
            <w:rtl/>
          </w:rPr>
          <w:delText xml:space="preserve"> מכל הכתוב במסמך,</w:delText>
        </w:r>
      </w:del>
      <w:r w:rsidRPr="005B14C7">
        <w:rPr>
          <w:rFonts w:hint="cs"/>
          <w:sz w:val="24"/>
          <w:u w:val="single"/>
          <w:rtl/>
        </w:rPr>
        <w:t xml:space="preserve"> מעוררת את בעיה המרכזית הבאה</w:t>
      </w:r>
      <w:ins w:id="268" w:author="and" w:date="2017-02-06T21:44:00Z">
        <w:r w:rsidR="00757CED">
          <w:rPr>
            <w:rFonts w:hint="cs"/>
            <w:sz w:val="24"/>
            <w:u w:val="single"/>
            <w:rtl/>
          </w:rPr>
          <w:t>:</w:t>
        </w:r>
      </w:ins>
      <w:del w:id="269" w:author="and" w:date="2017-02-06T22:53:00Z">
        <w:r w:rsidDel="00490A77">
          <w:rPr>
            <w:rFonts w:hint="cs"/>
            <w:sz w:val="24"/>
            <w:rtl/>
          </w:rPr>
          <w:delText xml:space="preserve"> </w:delText>
        </w:r>
      </w:del>
      <w:del w:id="270" w:author="and" w:date="2017-02-06T21:44:00Z">
        <w:r w:rsidDel="00757CED">
          <w:rPr>
            <w:rFonts w:hint="cs"/>
            <w:sz w:val="24"/>
            <w:rtl/>
          </w:rPr>
          <w:delText>ש</w:delText>
        </w:r>
        <w:r w:rsidDel="006611B0">
          <w:rPr>
            <w:rFonts w:hint="cs"/>
            <w:sz w:val="24"/>
            <w:rtl/>
          </w:rPr>
          <w:delText>אותה</w:delText>
        </w:r>
      </w:del>
      <w:del w:id="271" w:author="and" w:date="2017-02-06T22:53:00Z">
        <w:r w:rsidDel="00490A77">
          <w:rPr>
            <w:rFonts w:hint="cs"/>
            <w:sz w:val="24"/>
            <w:rtl/>
          </w:rPr>
          <w:delText xml:space="preserve"> ארצה לענות ולפתור בפרויקט</w:delText>
        </w:r>
      </w:del>
      <w:del w:id="272" w:author="and" w:date="2017-02-06T21:44:00Z">
        <w:r w:rsidDel="006611B0">
          <w:rPr>
            <w:rFonts w:hint="cs"/>
            <w:sz w:val="24"/>
            <w:rtl/>
          </w:rPr>
          <w:delText>.</w:delText>
        </w:r>
      </w:del>
      <w:r w:rsidR="008B6E70" w:rsidRPr="005B14C7">
        <w:rPr>
          <w:rFonts w:hint="cs"/>
          <w:sz w:val="24"/>
          <w:rtl/>
        </w:rPr>
        <w:t xml:space="preserve"> עת לכתיבת </w:t>
      </w:r>
      <w:r>
        <w:rPr>
          <w:rFonts w:hint="cs"/>
          <w:sz w:val="24"/>
          <w:rtl/>
        </w:rPr>
        <w:t>דו"ח</w:t>
      </w:r>
      <w:r w:rsidR="008B6E70" w:rsidRPr="005B14C7">
        <w:rPr>
          <w:rFonts w:hint="cs"/>
          <w:sz w:val="24"/>
          <w:rtl/>
        </w:rPr>
        <w:t xml:space="preserve"> זה, אין אפליקציית אנדרואיד שיודעת לבצע את הדרוש בפרויקט </w:t>
      </w:r>
      <w:r w:rsidRPr="005B14C7">
        <w:rPr>
          <w:rFonts w:hint="cs"/>
          <w:sz w:val="24"/>
          <w:rtl/>
        </w:rPr>
        <w:t xml:space="preserve">עבור היישום שברצוני לפתח. </w:t>
      </w:r>
      <w:r>
        <w:rPr>
          <w:rFonts w:hint="cs"/>
          <w:sz w:val="24"/>
          <w:rtl/>
        </w:rPr>
        <w:t xml:space="preserve">אפליקציה </w:t>
      </w:r>
      <w:r w:rsidRPr="005B14C7">
        <w:rPr>
          <w:rFonts w:hint="cs"/>
          <w:sz w:val="24"/>
          <w:rtl/>
        </w:rPr>
        <w:t>כזו</w:t>
      </w:r>
      <w:r>
        <w:rPr>
          <w:rFonts w:hint="cs"/>
          <w:sz w:val="24"/>
          <w:rtl/>
        </w:rPr>
        <w:t>,</w:t>
      </w:r>
      <w:r w:rsidRPr="005B14C7">
        <w:rPr>
          <w:rFonts w:hint="cs"/>
          <w:sz w:val="24"/>
          <w:rtl/>
        </w:rPr>
        <w:t xml:space="preserve"> תביא את נושא הניידות לנתב</w:t>
      </w:r>
      <w:r>
        <w:rPr>
          <w:rFonts w:hint="cs"/>
          <w:sz w:val="24"/>
          <w:rtl/>
        </w:rPr>
        <w:t>,</w:t>
      </w:r>
      <w:r w:rsidRPr="005B14C7">
        <w:rPr>
          <w:rFonts w:hint="cs"/>
          <w:sz w:val="24"/>
          <w:rtl/>
        </w:rPr>
        <w:t xml:space="preserve"> בצורה משמעותית</w:t>
      </w:r>
      <w:r>
        <w:rPr>
          <w:rFonts w:hint="cs"/>
          <w:sz w:val="24"/>
          <w:rtl/>
        </w:rPr>
        <w:t xml:space="preserve"> מאוד והאפליקציה שתפותח</w:t>
      </w:r>
      <w:r w:rsidR="00713932">
        <w:rPr>
          <w:rFonts w:hint="cs"/>
          <w:sz w:val="24"/>
          <w:rtl/>
        </w:rPr>
        <w:t>,</w:t>
      </w:r>
      <w:r>
        <w:rPr>
          <w:rFonts w:hint="cs"/>
          <w:sz w:val="24"/>
          <w:rtl/>
        </w:rPr>
        <w:t xml:space="preserve"> תהייה החלוצה ב</w:t>
      </w:r>
      <w:r w:rsidR="00713932">
        <w:rPr>
          <w:rFonts w:hint="cs"/>
          <w:sz w:val="24"/>
          <w:rtl/>
        </w:rPr>
        <w:t>הבאת פתרון ל</w:t>
      </w:r>
      <w:r>
        <w:rPr>
          <w:rFonts w:hint="cs"/>
          <w:sz w:val="24"/>
          <w:rtl/>
        </w:rPr>
        <w:t>נושא</w:t>
      </w:r>
      <w:r w:rsidRPr="005B14C7">
        <w:rPr>
          <w:rFonts w:hint="cs"/>
          <w:sz w:val="24"/>
          <w:rtl/>
        </w:rPr>
        <w:t>.</w:t>
      </w:r>
      <w:ins w:id="273" w:author="and" w:date="2017-02-06T22:50:00Z">
        <w:r w:rsidR="00490A77">
          <w:rPr>
            <w:rFonts w:hint="cs"/>
            <w:sz w:val="24"/>
            <w:rtl/>
          </w:rPr>
          <w:t xml:space="preserve"> כאן אצטרך לחשוב על דרכים יצירתיות</w:t>
        </w:r>
      </w:ins>
      <w:ins w:id="274" w:author="and" w:date="2017-02-06T22:52:00Z">
        <w:r w:rsidR="00490A77">
          <w:rPr>
            <w:rFonts w:hint="cs"/>
            <w:sz w:val="24"/>
            <w:rtl/>
          </w:rPr>
          <w:t xml:space="preserve"> וחכמות</w:t>
        </w:r>
      </w:ins>
      <w:ins w:id="275" w:author="and" w:date="2017-02-06T22:50:00Z">
        <w:r w:rsidR="00490A77">
          <w:rPr>
            <w:rFonts w:hint="cs"/>
            <w:sz w:val="24"/>
            <w:rtl/>
          </w:rPr>
          <w:t xml:space="preserve"> להתמודד עם הגדרת תכני הנתב</w:t>
        </w:r>
      </w:ins>
      <w:ins w:id="276" w:author="and" w:date="2017-02-06T22:52:00Z">
        <w:r w:rsidR="00490A77">
          <w:rPr>
            <w:rFonts w:hint="cs"/>
            <w:sz w:val="24"/>
            <w:rtl/>
          </w:rPr>
          <w:t xml:space="preserve">, </w:t>
        </w:r>
      </w:ins>
      <w:ins w:id="277" w:author="and" w:date="2017-02-06T22:50:00Z">
        <w:r w:rsidR="00490A77">
          <w:rPr>
            <w:rFonts w:hint="cs"/>
            <w:sz w:val="24"/>
            <w:rtl/>
          </w:rPr>
          <w:t>ביצוע קוד נכון מבחינת הנדסית</w:t>
        </w:r>
      </w:ins>
      <w:ins w:id="278" w:author="and" w:date="2017-02-06T22:53:00Z">
        <w:r w:rsidR="00490A77">
          <w:rPr>
            <w:rFonts w:hint="cs"/>
            <w:sz w:val="24"/>
            <w:rtl/>
          </w:rPr>
          <w:t xml:space="preserve"> ואנושית</w:t>
        </w:r>
      </w:ins>
      <w:ins w:id="279" w:author="and" w:date="2017-02-06T22:50:00Z">
        <w:r w:rsidR="00490A77">
          <w:rPr>
            <w:rFonts w:hint="cs"/>
            <w:sz w:val="24"/>
            <w:rtl/>
          </w:rPr>
          <w:t xml:space="preserve"> כך שיוכל לתת מענה לבעיה.</w:t>
        </w:r>
      </w:ins>
    </w:p>
    <w:p w14:paraId="29E5528F" w14:textId="77777777" w:rsidR="00106E6D" w:rsidRPr="00490A77" w:rsidRDefault="005B14C7">
      <w:pPr>
        <w:spacing w:line="360" w:lineRule="auto"/>
        <w:ind w:left="360"/>
        <w:rPr>
          <w:sz w:val="24"/>
          <w:rPrChange w:id="280" w:author="and" w:date="2017-02-06T22:51:00Z">
            <w:rPr/>
          </w:rPrChange>
        </w:rPr>
        <w:pPrChange w:id="281" w:author="and" w:date="2017-02-06T22:51:00Z">
          <w:pPr>
            <w:pStyle w:val="ListParagraph"/>
            <w:numPr>
              <w:numId w:val="20"/>
            </w:numPr>
            <w:spacing w:line="360" w:lineRule="auto"/>
            <w:ind w:hanging="360"/>
          </w:pPr>
        </w:pPrChange>
      </w:pPr>
      <w:del w:id="282" w:author="and" w:date="2017-02-06T21:45:00Z">
        <w:r w:rsidRPr="00490A77" w:rsidDel="006611B0">
          <w:rPr>
            <w:sz w:val="24"/>
            <w:rtl/>
            <w:rPrChange w:id="283" w:author="and" w:date="2017-02-06T22:51:00Z">
              <w:rPr>
                <w:rtl/>
              </w:rPr>
            </w:rPrChange>
          </w:rPr>
          <w:delText xml:space="preserve"> </w:delText>
        </w:r>
      </w:del>
    </w:p>
    <w:p w14:paraId="5D9CF35E" w14:textId="77777777" w:rsidR="006D4FF3" w:rsidRPr="006D4FF3" w:rsidRDefault="006D4FF3" w:rsidP="006D4FF3">
      <w:pPr>
        <w:pStyle w:val="ListParagraph"/>
        <w:spacing w:line="360" w:lineRule="auto"/>
        <w:rPr>
          <w:sz w:val="24"/>
          <w:rtl/>
        </w:rPr>
      </w:pPr>
    </w:p>
    <w:p w14:paraId="6931388F" w14:textId="77777777" w:rsidR="00903A6C" w:rsidRPr="00B43DE3" w:rsidRDefault="00903A6C" w:rsidP="00F4000D">
      <w:pPr>
        <w:pStyle w:val="Heading2"/>
        <w:jc w:val="left"/>
        <w:rPr>
          <w:b/>
          <w:bCs/>
          <w:u w:val="single"/>
          <w:rtl/>
        </w:rPr>
      </w:pPr>
      <w:r w:rsidRPr="00B43DE3">
        <w:rPr>
          <w:rFonts w:hint="cs"/>
          <w:b/>
          <w:bCs/>
          <w:u w:val="single"/>
          <w:rtl/>
        </w:rPr>
        <w:t>דרישות</w:t>
      </w:r>
      <w:r w:rsidR="00F4000D" w:rsidRPr="00B43DE3">
        <w:rPr>
          <w:rFonts w:hint="cs"/>
          <w:b/>
          <w:bCs/>
          <w:u w:val="single"/>
          <w:rtl/>
        </w:rPr>
        <w:t xml:space="preserve"> ואפיון  הבעיה </w:t>
      </w:r>
    </w:p>
    <w:p w14:paraId="2053B6DE" w14:textId="77777777" w:rsidR="00FF303C" w:rsidRDefault="00FF303C" w:rsidP="00713932">
      <w:pPr>
        <w:jc w:val="both"/>
        <w:rPr>
          <w:ins w:id="284" w:author="and" w:date="2017-02-06T23:06:00Z"/>
          <w:rFonts w:cs="David"/>
          <w:sz w:val="24"/>
          <w:szCs w:val="24"/>
          <w:rtl/>
        </w:rPr>
      </w:pPr>
    </w:p>
    <w:p w14:paraId="469B3239" w14:textId="77777777" w:rsidR="00003228" w:rsidRPr="00EA6B0C" w:rsidDel="00490A77" w:rsidRDefault="00FF303C" w:rsidP="00EA6B0C">
      <w:pPr>
        <w:spacing w:line="360" w:lineRule="auto"/>
        <w:jc w:val="left"/>
        <w:rPr>
          <w:del w:id="285" w:author="and" w:date="2017-02-06T22:53:00Z"/>
          <w:rFonts w:cs="David"/>
          <w:sz w:val="24"/>
          <w:szCs w:val="24"/>
          <w:rtl/>
        </w:rPr>
      </w:pPr>
      <w:ins w:id="286" w:author="and" w:date="2017-02-06T23:06:00Z">
        <w:r>
          <w:rPr>
            <w:rFonts w:cs="David" w:hint="cs"/>
            <w:sz w:val="24"/>
            <w:szCs w:val="24"/>
            <w:rtl/>
          </w:rPr>
          <w:t>לאחר חשיבה על אופי האפליקציה וכיצד אמקסם את הנוחות המקסימלית למשתמש</w:t>
        </w:r>
      </w:ins>
      <w:ins w:id="287" w:author="and" w:date="2017-02-06T23:08:00Z">
        <w:r>
          <w:rPr>
            <w:rFonts w:cs="David" w:hint="cs"/>
            <w:sz w:val="24"/>
            <w:szCs w:val="24"/>
            <w:rtl/>
          </w:rPr>
          <w:t>,</w:t>
        </w:r>
      </w:ins>
      <w:ins w:id="288" w:author="and" w:date="2017-02-06T23:06:00Z">
        <w:r>
          <w:rPr>
            <w:rFonts w:cs="David" w:hint="cs"/>
            <w:sz w:val="24"/>
            <w:szCs w:val="24"/>
            <w:rtl/>
          </w:rPr>
          <w:t xml:space="preserve"> על מנת ש</w:t>
        </w:r>
      </w:ins>
      <w:del w:id="289" w:author="and" w:date="2017-02-06T22:53:00Z">
        <w:r w:rsidR="00003228" w:rsidRPr="00EA6B0C" w:rsidDel="00490A77">
          <w:rPr>
            <w:rFonts w:cs="David" w:hint="cs"/>
            <w:sz w:val="24"/>
            <w:szCs w:val="24"/>
            <w:rtl/>
          </w:rPr>
          <w:delText xml:space="preserve">תת פרק זה מכיל אפיון של הדרישות מנקודת מבט המשתמש. למשל עבור פרויקט המציג מסכים ותפריטים  למשתמש </w:delText>
        </w:r>
        <w:r w:rsidR="00003228" w:rsidRPr="00EA6B0C" w:rsidDel="00490A77">
          <w:rPr>
            <w:rFonts w:cs="David"/>
            <w:sz w:val="24"/>
            <w:szCs w:val="24"/>
            <w:rtl/>
          </w:rPr>
          <w:delText>–</w:delText>
        </w:r>
        <w:r w:rsidR="00003228" w:rsidRPr="00EA6B0C" w:rsidDel="00490A77">
          <w:rPr>
            <w:rFonts w:cs="David" w:hint="cs"/>
            <w:sz w:val="24"/>
            <w:szCs w:val="24"/>
            <w:rtl/>
          </w:rPr>
          <w:delText xml:space="preserve"> תת פרק</w:delText>
        </w:r>
        <w:r w:rsidR="00F4000D" w:rsidRPr="00EA6B0C" w:rsidDel="00490A77">
          <w:rPr>
            <w:rFonts w:cs="David" w:hint="cs"/>
            <w:sz w:val="24"/>
            <w:szCs w:val="24"/>
            <w:rtl/>
          </w:rPr>
          <w:delText xml:space="preserve"> זה יתאר את </w:delText>
        </w:r>
        <w:r w:rsidR="00003228" w:rsidRPr="00EA6B0C" w:rsidDel="00490A77">
          <w:rPr>
            <w:rFonts w:cs="David" w:hint="cs"/>
            <w:sz w:val="24"/>
            <w:szCs w:val="24"/>
            <w:rtl/>
          </w:rPr>
          <w:delText xml:space="preserve"> </w:delText>
        </w:r>
        <w:r w:rsidR="00F4000D" w:rsidRPr="00EA6B0C" w:rsidDel="00490A77">
          <w:rPr>
            <w:rFonts w:cs="David" w:hint="cs"/>
            <w:sz w:val="24"/>
            <w:szCs w:val="24"/>
            <w:rtl/>
          </w:rPr>
          <w:delText>המסכים</w:delText>
        </w:r>
        <w:r w:rsidR="006225C8" w:rsidDel="00490A77">
          <w:rPr>
            <w:rFonts w:cs="David" w:hint="cs"/>
            <w:sz w:val="24"/>
            <w:szCs w:val="24"/>
            <w:rtl/>
          </w:rPr>
          <w:delText xml:space="preserve"> העיקריים</w:delText>
        </w:r>
        <w:r w:rsidR="00F4000D" w:rsidRPr="00EA6B0C" w:rsidDel="00490A77">
          <w:rPr>
            <w:rFonts w:cs="David" w:hint="cs"/>
            <w:sz w:val="24"/>
            <w:szCs w:val="24"/>
            <w:rtl/>
          </w:rPr>
          <w:delText xml:space="preserve">. </w:delText>
        </w:r>
      </w:del>
    </w:p>
    <w:p w14:paraId="4AE28ACD" w14:textId="77777777" w:rsidR="00FF303C" w:rsidRDefault="00FF303C">
      <w:pPr>
        <w:jc w:val="both"/>
        <w:rPr>
          <w:ins w:id="290" w:author="and" w:date="2017-02-06T23:06:00Z"/>
          <w:rFonts w:cs="David"/>
          <w:sz w:val="24"/>
          <w:szCs w:val="24"/>
          <w:rtl/>
        </w:rPr>
        <w:pPrChange w:id="291" w:author="and" w:date="2017-02-06T23:09:00Z">
          <w:pPr>
            <w:jc w:val="both"/>
          </w:pPr>
        </w:pPrChange>
      </w:pPr>
      <w:ins w:id="292" w:author="and" w:date="2017-02-06T23:07:00Z">
        <w:r>
          <w:rPr>
            <w:rFonts w:cs="David" w:hint="cs"/>
            <w:sz w:val="24"/>
            <w:szCs w:val="24"/>
            <w:rtl/>
          </w:rPr>
          <w:t xml:space="preserve">יוכל לקבל את כל נתוני הנתב מופרדים ומוצגים בצורה קלה להבנה ולחולל שינויים בהגדרות הנתב, </w:t>
        </w:r>
      </w:ins>
      <w:ins w:id="293" w:author="and" w:date="2017-02-06T23:08:00Z">
        <w:r>
          <w:rPr>
            <w:rFonts w:cs="David" w:hint="cs"/>
            <w:sz w:val="24"/>
            <w:szCs w:val="24"/>
            <w:rtl/>
          </w:rPr>
          <w:t>הגעתי להחלטה כי אלו המסכים העיקריים שבהם האפליקציה ת</w:t>
        </w:r>
      </w:ins>
      <w:ins w:id="294" w:author="and" w:date="2017-02-06T23:09:00Z">
        <w:r>
          <w:rPr>
            <w:rFonts w:cs="David" w:hint="cs"/>
            <w:sz w:val="24"/>
            <w:szCs w:val="24"/>
            <w:rtl/>
          </w:rPr>
          <w:t>ציג</w:t>
        </w:r>
      </w:ins>
      <w:ins w:id="295" w:author="and" w:date="2017-02-06T23:08:00Z">
        <w:r>
          <w:rPr>
            <w:rFonts w:cs="David" w:hint="cs"/>
            <w:sz w:val="24"/>
            <w:szCs w:val="24"/>
            <w:rtl/>
          </w:rPr>
          <w:t xml:space="preserve"> את </w:t>
        </w:r>
      </w:ins>
      <w:ins w:id="296" w:author="and" w:date="2017-02-06T23:09:00Z">
        <w:r>
          <w:rPr>
            <w:rFonts w:cs="David" w:hint="cs"/>
            <w:sz w:val="24"/>
            <w:szCs w:val="24"/>
            <w:rtl/>
          </w:rPr>
          <w:t>ממשקה</w:t>
        </w:r>
      </w:ins>
      <w:ins w:id="297" w:author="and" w:date="2017-02-06T23:08:00Z">
        <w:r>
          <w:rPr>
            <w:rFonts w:cs="David" w:hint="cs"/>
            <w:sz w:val="24"/>
            <w:szCs w:val="24"/>
            <w:rtl/>
          </w:rPr>
          <w:t>.</w:t>
        </w:r>
      </w:ins>
    </w:p>
    <w:p w14:paraId="6FF3A8FF" w14:textId="77777777" w:rsidR="00FF303C" w:rsidRDefault="00FF303C" w:rsidP="00713932">
      <w:pPr>
        <w:jc w:val="both"/>
        <w:rPr>
          <w:ins w:id="298" w:author="and" w:date="2017-02-06T23:06:00Z"/>
          <w:rFonts w:cs="David"/>
          <w:sz w:val="24"/>
          <w:szCs w:val="24"/>
          <w:rtl/>
        </w:rPr>
      </w:pPr>
    </w:p>
    <w:p w14:paraId="5B345534" w14:textId="77777777" w:rsidR="00DF77E7" w:rsidRDefault="00DF77E7" w:rsidP="00713932">
      <w:pPr>
        <w:jc w:val="both"/>
        <w:rPr>
          <w:rFonts w:cs="David"/>
          <w:sz w:val="24"/>
          <w:szCs w:val="24"/>
          <w:rtl/>
        </w:rPr>
      </w:pPr>
    </w:p>
    <w:p w14:paraId="5D31D2C5" w14:textId="77777777" w:rsidR="00DF77E7" w:rsidRDefault="00DF77E7" w:rsidP="00713932">
      <w:pPr>
        <w:jc w:val="both"/>
        <w:rPr>
          <w:rFonts w:cs="David"/>
          <w:sz w:val="24"/>
          <w:szCs w:val="24"/>
          <w:rtl/>
        </w:rPr>
      </w:pPr>
    </w:p>
    <w:p w14:paraId="332B94DE" w14:textId="77777777" w:rsidR="00DF77E7" w:rsidRDefault="00DF77E7" w:rsidP="00713932">
      <w:pPr>
        <w:jc w:val="both"/>
        <w:rPr>
          <w:rFonts w:cs="David"/>
          <w:sz w:val="24"/>
          <w:szCs w:val="24"/>
          <w:rtl/>
        </w:rPr>
      </w:pPr>
    </w:p>
    <w:p w14:paraId="17540DE1" w14:textId="77777777" w:rsidR="00DF77E7" w:rsidRDefault="00DF77E7" w:rsidP="00713932">
      <w:pPr>
        <w:jc w:val="both"/>
        <w:rPr>
          <w:rFonts w:cs="David"/>
          <w:sz w:val="24"/>
          <w:szCs w:val="24"/>
          <w:rtl/>
        </w:rPr>
      </w:pPr>
    </w:p>
    <w:p w14:paraId="5D004D42" w14:textId="77777777" w:rsidR="00DF77E7" w:rsidRDefault="00DF77E7" w:rsidP="00713932">
      <w:pPr>
        <w:jc w:val="both"/>
        <w:rPr>
          <w:rFonts w:cs="David"/>
          <w:sz w:val="24"/>
          <w:szCs w:val="24"/>
          <w:rtl/>
        </w:rPr>
      </w:pPr>
    </w:p>
    <w:p w14:paraId="57CD074E" w14:textId="77777777" w:rsidR="00DF77E7" w:rsidRDefault="00DF77E7" w:rsidP="00713932">
      <w:pPr>
        <w:jc w:val="both"/>
        <w:rPr>
          <w:rFonts w:cs="David"/>
          <w:sz w:val="24"/>
          <w:szCs w:val="24"/>
          <w:rtl/>
        </w:rPr>
      </w:pPr>
    </w:p>
    <w:p w14:paraId="50FE00AF" w14:textId="77777777" w:rsidR="00DF77E7" w:rsidRDefault="00DF77E7" w:rsidP="00713932">
      <w:pPr>
        <w:jc w:val="both"/>
        <w:rPr>
          <w:rFonts w:cs="David"/>
          <w:sz w:val="24"/>
          <w:szCs w:val="24"/>
          <w:rtl/>
        </w:rPr>
      </w:pPr>
    </w:p>
    <w:p w14:paraId="3359D6D1" w14:textId="77777777" w:rsidR="00DF77E7" w:rsidRDefault="00DF77E7" w:rsidP="00713932">
      <w:pPr>
        <w:jc w:val="both"/>
        <w:rPr>
          <w:rFonts w:cs="David"/>
          <w:sz w:val="24"/>
          <w:szCs w:val="24"/>
          <w:rtl/>
        </w:rPr>
      </w:pPr>
    </w:p>
    <w:p w14:paraId="71A72643" w14:textId="3591BF04" w:rsidR="00F4000D" w:rsidDel="00490A77" w:rsidRDefault="006225C8" w:rsidP="00EA6B0C">
      <w:pPr>
        <w:spacing w:line="360" w:lineRule="auto"/>
        <w:jc w:val="left"/>
        <w:rPr>
          <w:del w:id="299" w:author="and" w:date="2017-02-06T22:53:00Z"/>
          <w:rFonts w:cs="David"/>
          <w:sz w:val="24"/>
          <w:szCs w:val="24"/>
          <w:rtl/>
        </w:rPr>
      </w:pPr>
      <w:del w:id="300" w:author="and" w:date="2017-02-06T23:06:00Z">
        <w:r w:rsidDel="00FF303C">
          <w:rPr>
            <w:rFonts w:cs="David" w:hint="cs"/>
            <w:sz w:val="24"/>
            <w:szCs w:val="24"/>
            <w:rtl/>
          </w:rPr>
          <w:lastRenderedPageBreak/>
          <w:delText>ה</w:delText>
        </w:r>
        <w:r w:rsidR="00F4000D" w:rsidRPr="00EA6B0C" w:rsidDel="00FF303C">
          <w:rPr>
            <w:rFonts w:cs="David" w:hint="cs"/>
            <w:sz w:val="24"/>
            <w:szCs w:val="24"/>
            <w:rtl/>
          </w:rPr>
          <w:delText>נספ</w:delText>
        </w:r>
        <w:r w:rsidR="00EA6B0C" w:rsidRPr="00EA6B0C" w:rsidDel="00FF303C">
          <w:rPr>
            <w:rFonts w:cs="David" w:hint="cs"/>
            <w:sz w:val="24"/>
            <w:szCs w:val="24"/>
            <w:rtl/>
          </w:rPr>
          <w:delText xml:space="preserve">ח יכיל את רשימות הדרישות </w:delText>
        </w:r>
        <w:commentRangeStart w:id="301"/>
        <w:r w:rsidR="00EA6B0C" w:rsidRPr="00EA6B0C" w:rsidDel="00FF303C">
          <w:rPr>
            <w:rFonts w:cs="David" w:hint="cs"/>
            <w:sz w:val="24"/>
            <w:szCs w:val="24"/>
            <w:rtl/>
          </w:rPr>
          <w:delText>מהפרוי</w:delText>
        </w:r>
        <w:r w:rsidR="00F4000D" w:rsidRPr="00EA6B0C" w:rsidDel="00FF303C">
          <w:rPr>
            <w:rFonts w:cs="David" w:hint="cs"/>
            <w:sz w:val="24"/>
            <w:szCs w:val="24"/>
            <w:rtl/>
          </w:rPr>
          <w:delText>קט</w:delText>
        </w:r>
        <w:commentRangeEnd w:id="301"/>
        <w:r w:rsidR="00025652" w:rsidDel="00FF303C">
          <w:rPr>
            <w:rStyle w:val="CommentReference"/>
            <w:rtl/>
          </w:rPr>
          <w:commentReference w:id="301"/>
        </w:r>
        <w:r w:rsidR="00F4000D" w:rsidRPr="00EA6B0C" w:rsidDel="00FF303C">
          <w:rPr>
            <w:rFonts w:cs="David" w:hint="cs"/>
            <w:sz w:val="24"/>
            <w:szCs w:val="24"/>
            <w:rtl/>
          </w:rPr>
          <w:delText>.</w:delText>
        </w:r>
      </w:del>
    </w:p>
    <w:p w14:paraId="3473BA46" w14:textId="77777777" w:rsidR="00F4000D" w:rsidDel="00490A77" w:rsidRDefault="00F4000D" w:rsidP="00903A6C">
      <w:pPr>
        <w:pStyle w:val="Heading2"/>
        <w:jc w:val="left"/>
        <w:rPr>
          <w:del w:id="302" w:author="and" w:date="2017-02-06T22:53:00Z"/>
          <w:rtl/>
        </w:rPr>
      </w:pPr>
    </w:p>
    <w:p w14:paraId="56BDD27D" w14:textId="77777777" w:rsidR="00713932" w:rsidDel="00490A77" w:rsidRDefault="00713932" w:rsidP="00E119ED">
      <w:pPr>
        <w:jc w:val="both"/>
        <w:rPr>
          <w:del w:id="303" w:author="and" w:date="2017-02-06T22:53:00Z"/>
          <w:rtl/>
        </w:rPr>
      </w:pPr>
      <w:del w:id="304" w:author="and" w:date="2017-02-06T22:53:00Z">
        <w:r w:rsidDel="00490A77">
          <w:rPr>
            <w:rFonts w:hint="cs"/>
            <w:rtl/>
          </w:rPr>
          <w:delText>מעבר קטן מאוד על דרישות -&gt; מה הממשק שיוצג למשתמש</w:delText>
        </w:r>
        <w:r w:rsidR="00E119ED" w:rsidDel="00490A77">
          <w:rPr>
            <w:rFonts w:hint="cs"/>
            <w:rtl/>
          </w:rPr>
          <w:delText xml:space="preserve"> (מסמכים)</w:delText>
        </w:r>
        <w:r w:rsidDel="00490A77">
          <w:rPr>
            <w:rFonts w:hint="cs"/>
            <w:rtl/>
          </w:rPr>
          <w:delText xml:space="preserve"> -&gt; </w:delText>
        </w:r>
        <w:r w:rsidR="00E119ED" w:rsidDel="00490A77">
          <w:rPr>
            <w:rFonts w:hint="cs"/>
            <w:rtl/>
          </w:rPr>
          <w:delText>הבעיות מבחינה תוכנתית</w:delText>
        </w:r>
        <w:r w:rsidDel="00490A77">
          <w:rPr>
            <w:rFonts w:hint="cs"/>
            <w:rtl/>
          </w:rPr>
          <w:delText xml:space="preserve"> {}</w:delText>
        </w:r>
      </w:del>
    </w:p>
    <w:p w14:paraId="4B40F50E" w14:textId="77777777" w:rsidR="00713932" w:rsidDel="00FF303C" w:rsidRDefault="00713932">
      <w:pPr>
        <w:spacing w:line="360" w:lineRule="auto"/>
        <w:jc w:val="left"/>
        <w:rPr>
          <w:del w:id="305" w:author="and" w:date="2017-02-06T23:06:00Z"/>
          <w:rtl/>
        </w:rPr>
        <w:pPrChange w:id="306" w:author="and" w:date="2017-02-06T22:53:00Z">
          <w:pPr>
            <w:jc w:val="both"/>
          </w:pPr>
        </w:pPrChange>
      </w:pPr>
    </w:p>
    <w:p w14:paraId="1605E64A" w14:textId="77777777" w:rsidR="00CE76AC" w:rsidRPr="00E2728E" w:rsidRDefault="00CE76AC" w:rsidP="00713932">
      <w:pPr>
        <w:jc w:val="both"/>
        <w:rPr>
          <w:u w:val="single"/>
          <w:rtl/>
        </w:rPr>
      </w:pPr>
      <w:r w:rsidRPr="00E2728E">
        <w:rPr>
          <w:rFonts w:hint="cs"/>
          <w:u w:val="single"/>
          <w:rtl/>
        </w:rPr>
        <w:t xml:space="preserve">אפליקציית הנתב תכיל 4 מסכים: </w:t>
      </w:r>
    </w:p>
    <w:p w14:paraId="7B60744E" w14:textId="77777777" w:rsidR="00CE76AC" w:rsidRDefault="00CE76AC" w:rsidP="00CE76AC">
      <w:pPr>
        <w:pStyle w:val="ListParagraph"/>
        <w:numPr>
          <w:ilvl w:val="0"/>
          <w:numId w:val="20"/>
        </w:numPr>
        <w:jc w:val="both"/>
      </w:pPr>
      <w:r>
        <w:rPr>
          <w:rFonts w:hint="cs"/>
          <w:rtl/>
        </w:rPr>
        <w:t>מסך ראשי</w:t>
      </w:r>
      <w:r w:rsidR="00E2728E">
        <w:rPr>
          <w:rFonts w:hint="cs"/>
          <w:rtl/>
        </w:rPr>
        <w:t>,</w:t>
      </w:r>
      <w:r>
        <w:rPr>
          <w:rFonts w:hint="cs"/>
          <w:rtl/>
        </w:rPr>
        <w:t xml:space="preserve"> שהוא גם המסך ההתחל</w:t>
      </w:r>
      <w:r w:rsidR="00E2728E">
        <w:rPr>
          <w:rFonts w:hint="cs"/>
          <w:rtl/>
        </w:rPr>
        <w:t>תי והראשוני כאשר מפעילים את האפ</w:t>
      </w:r>
      <w:r>
        <w:rPr>
          <w:rFonts w:hint="cs"/>
          <w:rtl/>
        </w:rPr>
        <w:t>ליקציה (</w:t>
      </w:r>
      <w:r>
        <w:t>Launcher</w:t>
      </w:r>
      <w:r>
        <w:rPr>
          <w:rFonts w:hint="cs"/>
          <w:rtl/>
        </w:rPr>
        <w:t>).</w:t>
      </w:r>
    </w:p>
    <w:p w14:paraId="3E5AC2DB" w14:textId="77777777" w:rsidR="00CE76AC" w:rsidRDefault="00CE76AC" w:rsidP="00CE76AC">
      <w:pPr>
        <w:pStyle w:val="ListParagraph"/>
        <w:numPr>
          <w:ilvl w:val="0"/>
          <w:numId w:val="20"/>
        </w:numPr>
        <w:jc w:val="both"/>
      </w:pPr>
      <w:r>
        <w:rPr>
          <w:rFonts w:hint="cs"/>
          <w:rtl/>
        </w:rPr>
        <w:t xml:space="preserve">מסך </w:t>
      </w:r>
      <w:r w:rsidR="00E2728E">
        <w:rPr>
          <w:rFonts w:hint="cs"/>
          <w:rtl/>
        </w:rPr>
        <w:t xml:space="preserve">נתונים, </w:t>
      </w:r>
      <w:r>
        <w:rPr>
          <w:rFonts w:hint="cs"/>
          <w:rtl/>
        </w:rPr>
        <w:t xml:space="preserve">המציג את נתוני הנתב (לאחר חיבור </w:t>
      </w:r>
      <w:r>
        <w:rPr>
          <w:rFonts w:hint="cs"/>
        </w:rPr>
        <w:t>WIFI</w:t>
      </w:r>
      <w:r>
        <w:rPr>
          <w:rFonts w:hint="cs"/>
          <w:rtl/>
        </w:rPr>
        <w:t xml:space="preserve"> עם המכשיר).</w:t>
      </w:r>
    </w:p>
    <w:p w14:paraId="3AF22267" w14:textId="77777777" w:rsidR="00CE76AC" w:rsidRDefault="00CE76AC" w:rsidP="00CE76AC">
      <w:pPr>
        <w:pStyle w:val="ListParagraph"/>
        <w:numPr>
          <w:ilvl w:val="0"/>
          <w:numId w:val="20"/>
        </w:numPr>
        <w:jc w:val="both"/>
      </w:pPr>
      <w:r>
        <w:rPr>
          <w:rFonts w:hint="cs"/>
          <w:rtl/>
        </w:rPr>
        <w:t xml:space="preserve">מסך </w:t>
      </w:r>
      <w:r w:rsidR="00E2728E">
        <w:rPr>
          <w:rFonts w:hint="cs"/>
          <w:rtl/>
        </w:rPr>
        <w:t xml:space="preserve">טווח, </w:t>
      </w:r>
      <w:r>
        <w:rPr>
          <w:rFonts w:hint="cs"/>
          <w:rtl/>
        </w:rPr>
        <w:t xml:space="preserve">המציג את חוזקת החיבור האלחוטי עם </w:t>
      </w:r>
      <w:r w:rsidR="00E2728E">
        <w:rPr>
          <w:rFonts w:hint="cs"/>
          <w:rtl/>
        </w:rPr>
        <w:t>הנתב ו</w:t>
      </w:r>
      <w:r>
        <w:rPr>
          <w:rFonts w:hint="cs"/>
          <w:rtl/>
        </w:rPr>
        <w:t>יוצג</w:t>
      </w:r>
      <w:r w:rsidR="00E2728E">
        <w:rPr>
          <w:rFonts w:hint="cs"/>
          <w:rtl/>
        </w:rPr>
        <w:t xml:space="preserve"> מד המראה את </w:t>
      </w:r>
      <w:r>
        <w:rPr>
          <w:rFonts w:hint="cs"/>
          <w:rtl/>
        </w:rPr>
        <w:t>חוזקת חיבור</w:t>
      </w:r>
      <w:r w:rsidR="00E2728E">
        <w:rPr>
          <w:rFonts w:hint="cs"/>
          <w:rtl/>
        </w:rPr>
        <w:t xml:space="preserve"> בהתאם למרחב הפיזי מהנתב</w:t>
      </w:r>
      <w:r>
        <w:rPr>
          <w:rFonts w:hint="cs"/>
          <w:rtl/>
        </w:rPr>
        <w:t>.</w:t>
      </w:r>
    </w:p>
    <w:p w14:paraId="761E90E6" w14:textId="77777777" w:rsidR="00CD3A8C" w:rsidRDefault="00CD3A8C" w:rsidP="00CE76AC">
      <w:pPr>
        <w:pStyle w:val="ListParagraph"/>
        <w:numPr>
          <w:ilvl w:val="0"/>
          <w:numId w:val="20"/>
        </w:numPr>
        <w:jc w:val="both"/>
      </w:pPr>
      <w:r>
        <w:rPr>
          <w:rFonts w:hint="cs"/>
          <w:rtl/>
        </w:rPr>
        <w:t xml:space="preserve">מסך </w:t>
      </w:r>
      <w:r>
        <w:t>Login</w:t>
      </w:r>
      <w:r>
        <w:rPr>
          <w:rFonts w:hint="cs"/>
          <w:rtl/>
        </w:rPr>
        <w:t>, מסך המציג שדות אימות הנועדות לספק אמצעי אימות מול הנתב הביתי, על מנת לקבל את דף הגדרות הנתב.</w:t>
      </w:r>
    </w:p>
    <w:p w14:paraId="0DA9AC56" w14:textId="77777777" w:rsidR="00CE76AC" w:rsidRDefault="00CE76AC" w:rsidP="00E2728E">
      <w:pPr>
        <w:pStyle w:val="ListParagraph"/>
        <w:numPr>
          <w:ilvl w:val="0"/>
          <w:numId w:val="20"/>
        </w:numPr>
        <w:jc w:val="both"/>
      </w:pPr>
      <w:r>
        <w:rPr>
          <w:rFonts w:hint="cs"/>
          <w:rtl/>
        </w:rPr>
        <w:t>מסך</w:t>
      </w:r>
      <w:r w:rsidR="00E2728E">
        <w:rPr>
          <w:rFonts w:hint="cs"/>
          <w:rtl/>
        </w:rPr>
        <w:t xml:space="preserve"> קונפיגורציה,</w:t>
      </w:r>
      <w:r>
        <w:rPr>
          <w:rFonts w:hint="cs"/>
          <w:rtl/>
        </w:rPr>
        <w:t xml:space="preserve"> המראה את אפשרויות ה</w:t>
      </w:r>
      <w:r w:rsidR="00E2728E">
        <w:rPr>
          <w:rFonts w:hint="cs"/>
          <w:rtl/>
        </w:rPr>
        <w:t>תאמת הגדרות חדשות</w:t>
      </w:r>
      <w:r>
        <w:rPr>
          <w:rFonts w:hint="cs"/>
          <w:rtl/>
        </w:rPr>
        <w:t xml:space="preserve"> לנתב הביתי.</w:t>
      </w:r>
    </w:p>
    <w:p w14:paraId="6C02EA59" w14:textId="0829455A" w:rsidR="00881FC3" w:rsidRDefault="00881FC3" w:rsidP="00881FC3">
      <w:pPr>
        <w:pStyle w:val="ListParagraph"/>
        <w:numPr>
          <w:ilvl w:val="0"/>
          <w:numId w:val="23"/>
        </w:numPr>
        <w:jc w:val="both"/>
        <w:rPr>
          <w:rtl/>
        </w:rPr>
      </w:pPr>
      <w:r>
        <w:rPr>
          <w:rFonts w:hint="cs"/>
          <w:rtl/>
        </w:rPr>
        <w:t>כעת לשלב</w:t>
      </w:r>
      <w:r w:rsidR="00673659">
        <w:rPr>
          <w:rFonts w:hint="cs"/>
          <w:rtl/>
        </w:rPr>
        <w:t xml:space="preserve"> האב טיפוס, יכולים להיות שינויים עתידיים בממשק המשתמש של האפליקציה.</w:t>
      </w:r>
      <w:r>
        <w:rPr>
          <w:rFonts w:hint="cs"/>
          <w:rtl/>
        </w:rPr>
        <w:t xml:space="preserve"> המסכים אשר מוצגים כאן במסמך, הם באמת אב-טיפוס למסכים העתידיים שאמורים להיות באפליקציה. אלו הם מסכים לדוגמה וקיימים בשלב זה באפליקציה.</w:t>
      </w:r>
    </w:p>
    <w:p w14:paraId="13B21A16" w14:textId="09D427BD" w:rsidR="00E2728E" w:rsidRDefault="00DF77E7" w:rsidP="00713932">
      <w:pPr>
        <w:jc w:val="both"/>
        <w:rPr>
          <w:b/>
          <w:bCs/>
          <w:u w:val="single"/>
        </w:rPr>
      </w:pPr>
      <w:r>
        <w:rPr>
          <w:b/>
          <w:bCs/>
          <w:noProof/>
          <w:u w:val="single"/>
        </w:rPr>
        <w:drawing>
          <wp:anchor distT="0" distB="0" distL="114300" distR="114300" simplePos="0" relativeHeight="251658240" behindDoc="0" locked="0" layoutInCell="1" allowOverlap="1" wp14:anchorId="5DA71819" wp14:editId="5A01C91B">
            <wp:simplePos x="0" y="0"/>
            <wp:positionH relativeFrom="column">
              <wp:posOffset>210820</wp:posOffset>
            </wp:positionH>
            <wp:positionV relativeFrom="paragraph">
              <wp:posOffset>138430</wp:posOffset>
            </wp:positionV>
            <wp:extent cx="1100052" cy="1849942"/>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0052" cy="18499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F7212" w14:textId="77777777" w:rsidR="00E2728E" w:rsidRDefault="00E2728E" w:rsidP="00713932">
      <w:pPr>
        <w:jc w:val="both"/>
        <w:rPr>
          <w:b/>
          <w:bCs/>
          <w:u w:val="single"/>
        </w:rPr>
      </w:pPr>
      <w:r w:rsidRPr="00E2728E">
        <w:rPr>
          <w:rFonts w:hint="cs"/>
          <w:b/>
          <w:bCs/>
          <w:u w:val="single"/>
          <w:rtl/>
        </w:rPr>
        <w:t>מסך ראשי:</w:t>
      </w:r>
    </w:p>
    <w:p w14:paraId="29E7D93C" w14:textId="5A9B107B" w:rsidR="004A0A6D" w:rsidRDefault="004A0A6D" w:rsidP="00673659">
      <w:pPr>
        <w:jc w:val="both"/>
        <w:rPr>
          <w:b/>
          <w:bCs/>
          <w:u w:val="single"/>
        </w:rPr>
      </w:pPr>
    </w:p>
    <w:p w14:paraId="3E858B38" w14:textId="77777777" w:rsidR="004A0A6D" w:rsidRDefault="00673659" w:rsidP="00713932">
      <w:pPr>
        <w:jc w:val="both"/>
        <w:rPr>
          <w:rtl/>
        </w:rPr>
      </w:pPr>
      <w:r>
        <w:rPr>
          <w:rFonts w:hint="cs"/>
          <w:rtl/>
        </w:rPr>
        <w:t>במשך זה יופיעו נכון לעכשיו שלושה כפתורים בסיסיים שמטרתן</w:t>
      </w:r>
    </w:p>
    <w:p w14:paraId="243AB491" w14:textId="77777777" w:rsidR="00673659" w:rsidRDefault="00673659" w:rsidP="00713932">
      <w:pPr>
        <w:jc w:val="both"/>
        <w:rPr>
          <w:rtl/>
        </w:rPr>
      </w:pPr>
      <w:r>
        <w:rPr>
          <w:rFonts w:hint="cs"/>
          <w:rtl/>
        </w:rPr>
        <w:t xml:space="preserve">להעביר את המשתמש </w:t>
      </w:r>
      <w:commentRangeStart w:id="307"/>
      <w:r>
        <w:rPr>
          <w:rFonts w:hint="cs"/>
          <w:rtl/>
        </w:rPr>
        <w:t xml:space="preserve">למסכים יעודים </w:t>
      </w:r>
      <w:commentRangeEnd w:id="307"/>
      <w:r w:rsidR="00ED793F">
        <w:rPr>
          <w:rStyle w:val="CommentReference"/>
          <w:rtl/>
        </w:rPr>
        <w:commentReference w:id="307"/>
      </w:r>
      <w:r>
        <w:rPr>
          <w:rFonts w:hint="cs"/>
          <w:rtl/>
        </w:rPr>
        <w:t>שם יקבל את השירות המופיע</w:t>
      </w:r>
    </w:p>
    <w:p w14:paraId="7B2DF49E" w14:textId="77777777" w:rsidR="00673659" w:rsidRPr="00673659" w:rsidRDefault="00673659" w:rsidP="00713932">
      <w:pPr>
        <w:jc w:val="both"/>
      </w:pPr>
      <w:r>
        <w:rPr>
          <w:rFonts w:hint="cs"/>
          <w:rtl/>
        </w:rPr>
        <w:t>על הכפתור במסך הכניסה.</w:t>
      </w:r>
    </w:p>
    <w:p w14:paraId="2D0E385A" w14:textId="77777777" w:rsidR="004A0A6D" w:rsidRPr="00673659" w:rsidRDefault="00673659" w:rsidP="00713932">
      <w:pPr>
        <w:jc w:val="both"/>
        <w:rPr>
          <w:u w:val="single"/>
        </w:rPr>
      </w:pPr>
      <w:r>
        <w:rPr>
          <w:rFonts w:hint="cs"/>
          <w:u w:val="single"/>
          <w:rtl/>
        </w:rPr>
        <w:t>שלושת הכפתורים במסך הכניסה:</w:t>
      </w:r>
    </w:p>
    <w:p w14:paraId="018BAB61" w14:textId="151018DF" w:rsidR="004A0A6D" w:rsidRPr="00673659" w:rsidRDefault="00673659" w:rsidP="00713932">
      <w:pPr>
        <w:jc w:val="both"/>
        <w:rPr>
          <w:rtl/>
        </w:rPr>
      </w:pPr>
      <w:r>
        <w:t>Press for indices</w:t>
      </w:r>
      <w:r>
        <w:rPr>
          <w:rFonts w:hint="cs"/>
          <w:rtl/>
        </w:rPr>
        <w:t xml:space="preserve"> </w:t>
      </w:r>
      <w:r>
        <w:rPr>
          <w:rtl/>
        </w:rPr>
        <w:t>–</w:t>
      </w:r>
      <w:r>
        <w:rPr>
          <w:rFonts w:hint="cs"/>
          <w:rtl/>
        </w:rPr>
        <w:t xml:space="preserve"> קבלת מדדים על טווח קליטת הרשת.</w:t>
      </w:r>
    </w:p>
    <w:p w14:paraId="663A630E" w14:textId="77777777" w:rsidR="004A0A6D" w:rsidRDefault="00673659" w:rsidP="00713932">
      <w:pPr>
        <w:jc w:val="both"/>
        <w:rPr>
          <w:rtl/>
        </w:rPr>
      </w:pPr>
      <w:r>
        <w:t>Press to get info</w:t>
      </w:r>
      <w:r>
        <w:rPr>
          <w:rFonts w:hint="cs"/>
          <w:rtl/>
        </w:rPr>
        <w:t xml:space="preserve"> </w:t>
      </w:r>
      <w:r>
        <w:rPr>
          <w:rtl/>
        </w:rPr>
        <w:t>–</w:t>
      </w:r>
      <w:r>
        <w:rPr>
          <w:rFonts w:hint="cs"/>
          <w:rtl/>
        </w:rPr>
        <w:t xml:space="preserve"> קבלת הנתונים על הנתב עצמו כפי שמפורט</w:t>
      </w:r>
    </w:p>
    <w:p w14:paraId="68F7007A" w14:textId="77777777" w:rsidR="004A0A6D" w:rsidRPr="00673659" w:rsidRDefault="00673659" w:rsidP="00673659">
      <w:pPr>
        <w:jc w:val="both"/>
      </w:pPr>
      <w:r>
        <w:rPr>
          <w:rFonts w:hint="cs"/>
          <w:rtl/>
        </w:rPr>
        <w:t>במסך הנתונים.</w:t>
      </w:r>
    </w:p>
    <w:p w14:paraId="66DA3F4E" w14:textId="77777777" w:rsidR="00673659" w:rsidRDefault="00673659" w:rsidP="00713932">
      <w:pPr>
        <w:jc w:val="both"/>
        <w:rPr>
          <w:rtl/>
        </w:rPr>
      </w:pPr>
      <w:r>
        <w:t>Configure Router</w:t>
      </w:r>
      <w:r>
        <w:rPr>
          <w:rFonts w:hint="cs"/>
          <w:rtl/>
        </w:rPr>
        <w:t xml:space="preserve"> </w:t>
      </w:r>
      <w:r>
        <w:rPr>
          <w:rtl/>
        </w:rPr>
        <w:t>–</w:t>
      </w:r>
      <w:r>
        <w:rPr>
          <w:rFonts w:hint="cs"/>
          <w:rtl/>
        </w:rPr>
        <w:t xml:space="preserve"> מעביר אותי למסך אימות מול הנתב הביתי </w:t>
      </w:r>
    </w:p>
    <w:p w14:paraId="5DBB7E42" w14:textId="77777777" w:rsidR="004A0A6D" w:rsidRPr="00673659" w:rsidRDefault="00673659" w:rsidP="00673659">
      <w:pPr>
        <w:jc w:val="both"/>
        <w:rPr>
          <w:rtl/>
        </w:rPr>
      </w:pPr>
      <w:r>
        <w:rPr>
          <w:rFonts w:hint="cs"/>
          <w:rtl/>
        </w:rPr>
        <w:t>על מנת לגשת להגדרות של הנתב.</w:t>
      </w:r>
    </w:p>
    <w:p w14:paraId="7CE78B88" w14:textId="77777777" w:rsidR="00E2728E" w:rsidRDefault="00E2728E" w:rsidP="00713932">
      <w:pPr>
        <w:jc w:val="both"/>
        <w:rPr>
          <w:rtl/>
        </w:rPr>
      </w:pPr>
    </w:p>
    <w:p w14:paraId="59E0CD47" w14:textId="77777777" w:rsidR="00CE76AC" w:rsidRPr="00E2728E" w:rsidRDefault="00E2728E" w:rsidP="00713932">
      <w:pPr>
        <w:jc w:val="both"/>
        <w:rPr>
          <w:b/>
          <w:bCs/>
          <w:u w:val="single"/>
          <w:rtl/>
        </w:rPr>
      </w:pPr>
      <w:r w:rsidRPr="00E2728E">
        <w:rPr>
          <w:rFonts w:hint="cs"/>
          <w:b/>
          <w:bCs/>
          <w:u w:val="single"/>
          <w:rtl/>
        </w:rPr>
        <w:t>מסך נתונים:</w:t>
      </w:r>
    </w:p>
    <w:p w14:paraId="51AE9D88" w14:textId="553AA755" w:rsidR="00DF77E7" w:rsidRDefault="00DF77E7" w:rsidP="00CE76AC">
      <w:pPr>
        <w:jc w:val="both"/>
        <w:rPr>
          <w:rtl/>
        </w:rPr>
      </w:pPr>
      <w:r>
        <w:rPr>
          <w:noProof/>
        </w:rPr>
        <w:drawing>
          <wp:anchor distT="0" distB="0" distL="114300" distR="114300" simplePos="0" relativeHeight="251659264" behindDoc="0" locked="0" layoutInCell="1" allowOverlap="1" wp14:anchorId="333E4495" wp14:editId="28A4C309">
            <wp:simplePos x="0" y="0"/>
            <wp:positionH relativeFrom="column">
              <wp:posOffset>193675</wp:posOffset>
            </wp:positionH>
            <wp:positionV relativeFrom="paragraph">
              <wp:posOffset>7620</wp:posOffset>
            </wp:positionV>
            <wp:extent cx="1120537" cy="1867754"/>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0537" cy="1867754"/>
                    </a:xfrm>
                    <a:prstGeom prst="rect">
                      <a:avLst/>
                    </a:prstGeom>
                    <a:noFill/>
                    <a:ln>
                      <a:noFill/>
                    </a:ln>
                  </pic:spPr>
                </pic:pic>
              </a:graphicData>
            </a:graphic>
            <wp14:sizeRelH relativeFrom="page">
              <wp14:pctWidth>0</wp14:pctWidth>
            </wp14:sizeRelH>
            <wp14:sizeRelV relativeFrom="page">
              <wp14:pctHeight>0</wp14:pctHeight>
            </wp14:sizeRelV>
          </wp:anchor>
        </w:drawing>
      </w:r>
      <w:r w:rsidR="00CE76AC">
        <w:rPr>
          <w:rFonts w:hint="cs"/>
          <w:rtl/>
        </w:rPr>
        <w:t>אפליקציית הנתב</w:t>
      </w:r>
      <w:r w:rsidR="00713932">
        <w:rPr>
          <w:rFonts w:hint="cs"/>
          <w:rtl/>
        </w:rPr>
        <w:t xml:space="preserve"> </w:t>
      </w:r>
      <w:r w:rsidR="00CE76AC">
        <w:rPr>
          <w:rFonts w:hint="cs"/>
          <w:rtl/>
        </w:rPr>
        <w:t xml:space="preserve">תהייה בעלת יכולת להציג את נתוני הנתב המחובר למכשיר </w:t>
      </w:r>
    </w:p>
    <w:p w14:paraId="6AA83B6F" w14:textId="091712D8" w:rsidR="00CE76AC" w:rsidRDefault="00CE76AC" w:rsidP="00DF77E7">
      <w:pPr>
        <w:jc w:val="both"/>
        <w:rPr>
          <w:rtl/>
        </w:rPr>
      </w:pPr>
      <w:r>
        <w:rPr>
          <w:rFonts w:hint="cs"/>
          <w:rtl/>
        </w:rPr>
        <w:t>ממנו פועלת האפליקציה.על האפליקציה להציג את הנתונים האלו:</w:t>
      </w:r>
    </w:p>
    <w:p w14:paraId="52FD1439" w14:textId="4B6F6F47" w:rsidR="004A0A6D" w:rsidRDefault="00CE76AC" w:rsidP="00CE76AC">
      <w:pPr>
        <w:jc w:val="both"/>
      </w:pPr>
      <w:r>
        <w:t>SSID</w:t>
      </w:r>
      <w:r>
        <w:rPr>
          <w:rFonts w:hint="cs"/>
          <w:rtl/>
        </w:rPr>
        <w:t xml:space="preserve"> </w:t>
      </w:r>
      <w:r>
        <w:rPr>
          <w:rtl/>
        </w:rPr>
        <w:t>–</w:t>
      </w:r>
      <w:r>
        <w:rPr>
          <w:rFonts w:hint="cs"/>
          <w:rtl/>
        </w:rPr>
        <w:t xml:space="preserve"> שם הנתב המוצג למשתמשים ברשת ולאלו הרוצים ליצור חיבור </w:t>
      </w:r>
    </w:p>
    <w:p w14:paraId="51FDB50F" w14:textId="77777777" w:rsidR="00CE76AC" w:rsidRDefault="00CE76AC" w:rsidP="00CE76AC">
      <w:pPr>
        <w:jc w:val="both"/>
        <w:rPr>
          <w:rtl/>
        </w:rPr>
      </w:pPr>
      <w:r>
        <w:rPr>
          <w:rFonts w:hint="cs"/>
          <w:rtl/>
        </w:rPr>
        <w:t>אלחוטי עם הנתב.</w:t>
      </w:r>
    </w:p>
    <w:p w14:paraId="0D17DEF0" w14:textId="77777777" w:rsidR="00CE76AC" w:rsidRDefault="00CE76AC" w:rsidP="00CE76AC">
      <w:pPr>
        <w:jc w:val="both"/>
        <w:rPr>
          <w:rtl/>
        </w:rPr>
      </w:pPr>
      <w:r>
        <w:t>Frequency</w:t>
      </w:r>
      <w:r>
        <w:rPr>
          <w:rFonts w:hint="cs"/>
          <w:rtl/>
        </w:rPr>
        <w:t xml:space="preserve"> </w:t>
      </w:r>
      <w:r>
        <w:rPr>
          <w:rtl/>
        </w:rPr>
        <w:t>–</w:t>
      </w:r>
      <w:r>
        <w:rPr>
          <w:rFonts w:hint="cs"/>
          <w:rtl/>
        </w:rPr>
        <w:t xml:space="preserve"> התדר שבו עובד הנתב.</w:t>
      </w:r>
    </w:p>
    <w:p w14:paraId="67D05289" w14:textId="77777777" w:rsidR="00CE76AC" w:rsidRDefault="00CE76AC" w:rsidP="00CE76AC">
      <w:pPr>
        <w:jc w:val="both"/>
        <w:rPr>
          <w:rtl/>
        </w:rPr>
      </w:pPr>
      <w:r>
        <w:t>Ip Address</w:t>
      </w:r>
      <w:r>
        <w:rPr>
          <w:rFonts w:hint="cs"/>
          <w:rtl/>
        </w:rPr>
        <w:t xml:space="preserve"> </w:t>
      </w:r>
      <w:r>
        <w:rPr>
          <w:rtl/>
        </w:rPr>
        <w:t>–</w:t>
      </w:r>
      <w:r>
        <w:rPr>
          <w:rFonts w:hint="cs"/>
          <w:rtl/>
        </w:rPr>
        <w:t xml:space="preserve"> כתובת </w:t>
      </w:r>
      <w:r>
        <w:rPr>
          <w:rFonts w:hint="cs"/>
        </w:rPr>
        <w:t>IP</w:t>
      </w:r>
      <w:r>
        <w:rPr>
          <w:rFonts w:hint="cs"/>
          <w:rtl/>
        </w:rPr>
        <w:t xml:space="preserve"> של הנתב אל מול הספק.</w:t>
      </w:r>
    </w:p>
    <w:p w14:paraId="3DFB3832" w14:textId="77777777" w:rsidR="00CE76AC" w:rsidRDefault="00CE76AC" w:rsidP="00673659">
      <w:pPr>
        <w:jc w:val="both"/>
        <w:rPr>
          <w:rtl/>
        </w:rPr>
      </w:pPr>
      <w:r>
        <w:t>Mac Address</w:t>
      </w:r>
      <w:r>
        <w:rPr>
          <w:rFonts w:hint="cs"/>
          <w:rtl/>
        </w:rPr>
        <w:t xml:space="preserve"> </w:t>
      </w:r>
      <w:r>
        <w:rPr>
          <w:rtl/>
        </w:rPr>
        <w:t>–</w:t>
      </w:r>
      <w:r>
        <w:rPr>
          <w:rFonts w:hint="cs"/>
          <w:rtl/>
        </w:rPr>
        <w:t xml:space="preserve"> כתובת הפיזית (</w:t>
      </w:r>
      <w:r>
        <w:rPr>
          <w:rFonts w:hint="cs"/>
        </w:rPr>
        <w:t>MAC</w:t>
      </w:r>
      <w:r>
        <w:rPr>
          <w:rFonts w:hint="cs"/>
          <w:rtl/>
        </w:rPr>
        <w:t>) של ה</w:t>
      </w:r>
      <w:r w:rsidR="00673659">
        <w:rPr>
          <w:rFonts w:hint="cs"/>
          <w:rtl/>
        </w:rPr>
        <w:t>מכשיר המחובר לנתב</w:t>
      </w:r>
      <w:r>
        <w:rPr>
          <w:rFonts w:hint="cs"/>
          <w:rtl/>
        </w:rPr>
        <w:t>.</w:t>
      </w:r>
    </w:p>
    <w:p w14:paraId="69A7BB9D" w14:textId="77777777" w:rsidR="00CE76AC" w:rsidRDefault="00CE76AC" w:rsidP="00CE76AC">
      <w:pPr>
        <w:jc w:val="both"/>
        <w:rPr>
          <w:rtl/>
        </w:rPr>
      </w:pPr>
      <w:r>
        <w:rPr>
          <w:rFonts w:hint="cs"/>
        </w:rPr>
        <w:t>BSSID</w:t>
      </w:r>
      <w:r>
        <w:rPr>
          <w:rFonts w:hint="cs"/>
          <w:rtl/>
        </w:rPr>
        <w:t xml:space="preserve"> </w:t>
      </w:r>
      <w:r>
        <w:rPr>
          <w:rtl/>
        </w:rPr>
        <w:t>–</w:t>
      </w:r>
      <w:r>
        <w:rPr>
          <w:rFonts w:hint="cs"/>
          <w:rtl/>
        </w:rPr>
        <w:t xml:space="preserve"> </w:t>
      </w:r>
      <w:r w:rsidR="00673659">
        <w:rPr>
          <w:rFonts w:hint="cs"/>
          <w:rtl/>
        </w:rPr>
        <w:t>כתובת הפיזית (</w:t>
      </w:r>
      <w:r w:rsidR="00673659">
        <w:rPr>
          <w:rFonts w:hint="cs"/>
        </w:rPr>
        <w:t>MAC</w:t>
      </w:r>
      <w:r w:rsidR="00673659">
        <w:rPr>
          <w:rFonts w:hint="cs"/>
          <w:rtl/>
        </w:rPr>
        <w:t>) של הנתב.</w:t>
      </w:r>
    </w:p>
    <w:p w14:paraId="62D573FD" w14:textId="77777777" w:rsidR="00CE76AC" w:rsidRDefault="00CE76AC" w:rsidP="00CE76AC">
      <w:pPr>
        <w:jc w:val="both"/>
      </w:pPr>
      <w:r>
        <w:t>Link Speed</w:t>
      </w:r>
      <w:r>
        <w:rPr>
          <w:rFonts w:hint="cs"/>
          <w:rtl/>
        </w:rPr>
        <w:t xml:space="preserve"> </w:t>
      </w:r>
      <w:r>
        <w:rPr>
          <w:rtl/>
        </w:rPr>
        <w:t>–</w:t>
      </w:r>
      <w:r>
        <w:rPr>
          <w:rFonts w:hint="cs"/>
          <w:rtl/>
        </w:rPr>
        <w:t xml:space="preserve"> מהירות החיבור אל הנתב.</w:t>
      </w:r>
    </w:p>
    <w:p w14:paraId="31CF97B7" w14:textId="77777777" w:rsidR="004A0A6D" w:rsidRDefault="004A0A6D" w:rsidP="00CE76AC">
      <w:pPr>
        <w:jc w:val="both"/>
      </w:pPr>
    </w:p>
    <w:p w14:paraId="03FC030D" w14:textId="77777777" w:rsidR="004A0A6D" w:rsidRDefault="004A0A6D" w:rsidP="00CE76AC">
      <w:pPr>
        <w:jc w:val="both"/>
      </w:pPr>
    </w:p>
    <w:p w14:paraId="0A73246F" w14:textId="365A5700" w:rsidR="00CE76AC" w:rsidRDefault="00CE76AC" w:rsidP="00CE76AC">
      <w:pPr>
        <w:jc w:val="both"/>
        <w:rPr>
          <w:rtl/>
        </w:rPr>
      </w:pPr>
    </w:p>
    <w:p w14:paraId="527AE75E" w14:textId="6077D995" w:rsidR="00A41E82" w:rsidRDefault="00DF77E7" w:rsidP="007B1A90">
      <w:pPr>
        <w:jc w:val="both"/>
        <w:rPr>
          <w:b/>
          <w:bCs/>
          <w:u w:val="single"/>
          <w:rtl/>
        </w:rPr>
      </w:pPr>
      <w:r>
        <w:rPr>
          <w:b/>
          <w:bCs/>
          <w:noProof/>
          <w:u w:val="single"/>
        </w:rPr>
        <w:drawing>
          <wp:anchor distT="0" distB="0" distL="114300" distR="114300" simplePos="0" relativeHeight="251660288" behindDoc="0" locked="0" layoutInCell="1" allowOverlap="1" wp14:anchorId="1BA867D8" wp14:editId="3B9E20CE">
            <wp:simplePos x="0" y="0"/>
            <wp:positionH relativeFrom="column">
              <wp:posOffset>196215</wp:posOffset>
            </wp:positionH>
            <wp:positionV relativeFrom="paragraph">
              <wp:posOffset>38735</wp:posOffset>
            </wp:positionV>
            <wp:extent cx="1149350" cy="192690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0251" cy="192841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9605B" w14:textId="41547777" w:rsidR="00A94456" w:rsidRDefault="00E2728E" w:rsidP="007B1A90">
      <w:pPr>
        <w:jc w:val="both"/>
        <w:rPr>
          <w:b/>
          <w:bCs/>
          <w:u w:val="single"/>
        </w:rPr>
      </w:pPr>
      <w:r w:rsidRPr="00E2728E">
        <w:rPr>
          <w:rFonts w:hint="cs"/>
          <w:b/>
          <w:bCs/>
          <w:u w:val="single"/>
          <w:rtl/>
        </w:rPr>
        <w:t>מסך טווח:</w:t>
      </w:r>
    </w:p>
    <w:p w14:paraId="60027F70" w14:textId="77777777" w:rsidR="004A0A6D" w:rsidRDefault="004A0A6D" w:rsidP="007B1A90">
      <w:pPr>
        <w:jc w:val="both"/>
        <w:rPr>
          <w:b/>
          <w:bCs/>
          <w:u w:val="single"/>
        </w:rPr>
      </w:pPr>
    </w:p>
    <w:p w14:paraId="5ADFD99B" w14:textId="77777777" w:rsidR="004A0A6D" w:rsidRDefault="00673659" w:rsidP="007B1A90">
      <w:pPr>
        <w:jc w:val="both"/>
        <w:rPr>
          <w:rtl/>
        </w:rPr>
      </w:pPr>
      <w:r>
        <w:rPr>
          <w:rFonts w:hint="cs"/>
          <w:rtl/>
        </w:rPr>
        <w:t>במסך זה יוצג בהמשך מד, אשר מראה את טווח חוזקת</w:t>
      </w:r>
    </w:p>
    <w:p w14:paraId="58ABFB0E" w14:textId="77777777" w:rsidR="00673659" w:rsidRDefault="00673659" w:rsidP="00673659">
      <w:pPr>
        <w:jc w:val="both"/>
        <w:rPr>
          <w:rtl/>
        </w:rPr>
      </w:pPr>
      <w:r>
        <w:rPr>
          <w:rFonts w:hint="cs"/>
          <w:rtl/>
        </w:rPr>
        <w:t>הקליטה של הנתב אל מול המכשיר המחובר.</w:t>
      </w:r>
    </w:p>
    <w:p w14:paraId="58CB2991" w14:textId="77777777" w:rsidR="00673659" w:rsidRDefault="00673659" w:rsidP="00673659">
      <w:pPr>
        <w:jc w:val="both"/>
        <w:rPr>
          <w:rtl/>
        </w:rPr>
      </w:pPr>
      <w:r>
        <w:rPr>
          <w:rFonts w:hint="cs"/>
          <w:rtl/>
        </w:rPr>
        <w:t>המטרה ליישם מסך כזה באפליקציה היא לנתח את חוזקת הקליטה</w:t>
      </w:r>
    </w:p>
    <w:p w14:paraId="05068595" w14:textId="77777777" w:rsidR="004A0A6D" w:rsidRDefault="00673659" w:rsidP="00673659">
      <w:pPr>
        <w:jc w:val="both"/>
        <w:rPr>
          <w:rtl/>
        </w:rPr>
      </w:pPr>
      <w:r>
        <w:rPr>
          <w:rFonts w:hint="cs"/>
          <w:rtl/>
        </w:rPr>
        <w:t>של הנתב ברחבי הבית או המשרד. כתוצאה מהמידע אפשרי להסיק</w:t>
      </w:r>
    </w:p>
    <w:p w14:paraId="663F59CD" w14:textId="77777777" w:rsidR="00673659" w:rsidRPr="00673659" w:rsidRDefault="00673659" w:rsidP="00673659">
      <w:pPr>
        <w:jc w:val="both"/>
      </w:pPr>
      <w:r>
        <w:rPr>
          <w:rFonts w:hint="cs"/>
          <w:rtl/>
        </w:rPr>
        <w:t>מהו המקום הטוב ביותר לשים את הנתב בהתחשב בטווח הקליטה.</w:t>
      </w:r>
    </w:p>
    <w:p w14:paraId="276501EA" w14:textId="77777777" w:rsidR="004A0A6D" w:rsidRPr="00673659" w:rsidRDefault="004A0A6D" w:rsidP="007B1A90">
      <w:pPr>
        <w:jc w:val="both"/>
        <w:rPr>
          <w:b/>
          <w:bCs/>
          <w:u w:val="single"/>
        </w:rPr>
      </w:pPr>
    </w:p>
    <w:p w14:paraId="69072BD2" w14:textId="77777777" w:rsidR="00CD3A8C" w:rsidRDefault="00CD3A8C" w:rsidP="00CE76AC">
      <w:pPr>
        <w:jc w:val="both"/>
        <w:rPr>
          <w:b/>
          <w:bCs/>
          <w:u w:val="single"/>
          <w:rtl/>
        </w:rPr>
      </w:pPr>
    </w:p>
    <w:p w14:paraId="532911DF" w14:textId="77777777" w:rsidR="004A0A6D" w:rsidRDefault="004A0A6D" w:rsidP="00CE76AC">
      <w:pPr>
        <w:jc w:val="both"/>
        <w:rPr>
          <w:b/>
          <w:bCs/>
          <w:u w:val="single"/>
        </w:rPr>
      </w:pPr>
    </w:p>
    <w:p w14:paraId="699F7824" w14:textId="1DC97E19" w:rsidR="004A0A6D" w:rsidRDefault="004A0A6D" w:rsidP="00CE76AC">
      <w:pPr>
        <w:jc w:val="both"/>
        <w:rPr>
          <w:b/>
          <w:bCs/>
          <w:u w:val="single"/>
          <w:rtl/>
        </w:rPr>
      </w:pPr>
    </w:p>
    <w:p w14:paraId="55F74EA9" w14:textId="74177ABE" w:rsidR="00DF77E7" w:rsidRDefault="00DF77E7" w:rsidP="00CE76AC">
      <w:pPr>
        <w:jc w:val="both"/>
        <w:rPr>
          <w:b/>
          <w:bCs/>
          <w:u w:val="single"/>
          <w:rtl/>
        </w:rPr>
      </w:pPr>
    </w:p>
    <w:p w14:paraId="43CCCB4D" w14:textId="77777777" w:rsidR="00DF77E7" w:rsidRDefault="00DF77E7" w:rsidP="00CE76AC">
      <w:pPr>
        <w:jc w:val="both"/>
        <w:rPr>
          <w:b/>
          <w:bCs/>
          <w:u w:val="single"/>
        </w:rPr>
      </w:pPr>
    </w:p>
    <w:p w14:paraId="25D0FF01" w14:textId="77777777" w:rsidR="00CD3A8C" w:rsidRPr="00E2728E" w:rsidRDefault="00CD3A8C" w:rsidP="00CE76AC">
      <w:pPr>
        <w:jc w:val="both"/>
        <w:rPr>
          <w:b/>
          <w:bCs/>
          <w:u w:val="single"/>
          <w:rtl/>
        </w:rPr>
      </w:pPr>
      <w:r>
        <w:rPr>
          <w:rFonts w:hint="cs"/>
          <w:b/>
          <w:bCs/>
          <w:u w:val="single"/>
          <w:rtl/>
        </w:rPr>
        <w:t xml:space="preserve">מסך </w:t>
      </w:r>
      <w:r>
        <w:rPr>
          <w:b/>
          <w:bCs/>
          <w:u w:val="single"/>
        </w:rPr>
        <w:t>Login</w:t>
      </w:r>
      <w:r>
        <w:rPr>
          <w:rFonts w:hint="cs"/>
          <w:b/>
          <w:bCs/>
          <w:u w:val="single"/>
          <w:rtl/>
        </w:rPr>
        <w:t>:</w:t>
      </w:r>
    </w:p>
    <w:p w14:paraId="5DD3A1DA" w14:textId="77777777" w:rsidR="004A0A6D" w:rsidRDefault="0043186C" w:rsidP="00E2728E">
      <w:pPr>
        <w:jc w:val="both"/>
        <w:rPr>
          <w:rtl/>
        </w:rPr>
      </w:pPr>
      <w:r>
        <w:rPr>
          <w:rFonts w:hint="cs"/>
          <w:rtl/>
        </w:rPr>
        <w:t>מסך זה עוד לא מוכן בשלב זה. התכנון העתידי עבור המסך הוא לאפשר אימות והזדהות מול הנתב על מנת לקבל את כל הנתונים הניתנים להגדיר מחדש בנתב.</w:t>
      </w:r>
    </w:p>
    <w:p w14:paraId="1AF515E5" w14:textId="77777777" w:rsidR="004A0A6D" w:rsidRDefault="004A0A6D" w:rsidP="00E2728E">
      <w:pPr>
        <w:jc w:val="both"/>
        <w:rPr>
          <w:b/>
          <w:bCs/>
          <w:u w:val="single"/>
        </w:rPr>
      </w:pPr>
    </w:p>
    <w:p w14:paraId="4755A2AB" w14:textId="77777777" w:rsidR="00E2728E" w:rsidRDefault="004A0A6D" w:rsidP="00E2728E">
      <w:pPr>
        <w:jc w:val="both"/>
        <w:rPr>
          <w:b/>
          <w:bCs/>
          <w:u w:val="single"/>
        </w:rPr>
      </w:pPr>
      <w:r>
        <w:rPr>
          <w:b/>
          <w:bCs/>
          <w:noProof/>
          <w:u w:val="single"/>
        </w:rPr>
        <w:drawing>
          <wp:anchor distT="0" distB="0" distL="114300" distR="114300" simplePos="0" relativeHeight="251661312" behindDoc="0" locked="0" layoutInCell="1" allowOverlap="1" wp14:anchorId="0FE41B62" wp14:editId="3CFB2BA2">
            <wp:simplePos x="0" y="0"/>
            <wp:positionH relativeFrom="column">
              <wp:posOffset>478735</wp:posOffset>
            </wp:positionH>
            <wp:positionV relativeFrom="paragraph">
              <wp:posOffset>42545</wp:posOffset>
            </wp:positionV>
            <wp:extent cx="1018321" cy="1707233"/>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8321" cy="1707233"/>
                    </a:xfrm>
                    <a:prstGeom prst="rect">
                      <a:avLst/>
                    </a:prstGeom>
                    <a:noFill/>
                    <a:ln>
                      <a:noFill/>
                    </a:ln>
                  </pic:spPr>
                </pic:pic>
              </a:graphicData>
            </a:graphic>
            <wp14:sizeRelH relativeFrom="page">
              <wp14:pctWidth>0</wp14:pctWidth>
            </wp14:sizeRelH>
            <wp14:sizeRelV relativeFrom="page">
              <wp14:pctHeight>0</wp14:pctHeight>
            </wp14:sizeRelV>
          </wp:anchor>
        </w:drawing>
      </w:r>
      <w:r w:rsidR="00E2728E" w:rsidRPr="00E2728E">
        <w:rPr>
          <w:rFonts w:hint="cs"/>
          <w:b/>
          <w:bCs/>
          <w:u w:val="single"/>
          <w:rtl/>
        </w:rPr>
        <w:t>מסך קונפיגורציה:</w:t>
      </w:r>
    </w:p>
    <w:p w14:paraId="3B4E67F7" w14:textId="77777777" w:rsidR="004A0A6D" w:rsidRDefault="004A0A6D" w:rsidP="00E2728E">
      <w:pPr>
        <w:jc w:val="both"/>
        <w:rPr>
          <w:b/>
          <w:bCs/>
          <w:u w:val="single"/>
        </w:rPr>
      </w:pPr>
    </w:p>
    <w:p w14:paraId="49F75382" w14:textId="77777777" w:rsidR="004A0A6D" w:rsidRDefault="0043186C" w:rsidP="00E2728E">
      <w:pPr>
        <w:jc w:val="both"/>
        <w:rPr>
          <w:rtl/>
        </w:rPr>
      </w:pPr>
      <w:r>
        <w:rPr>
          <w:rFonts w:hint="cs"/>
          <w:rtl/>
        </w:rPr>
        <w:t xml:space="preserve">בדף זה תפתח רשימה של כל האופציות והמאפיינים הניתנים </w:t>
      </w:r>
    </w:p>
    <w:p w14:paraId="304B87D5" w14:textId="77777777" w:rsidR="003B4FA9" w:rsidRDefault="0043186C" w:rsidP="00E2728E">
      <w:pPr>
        <w:jc w:val="both"/>
      </w:pPr>
      <w:r>
        <w:rPr>
          <w:rFonts w:hint="cs"/>
          <w:rtl/>
        </w:rPr>
        <w:t xml:space="preserve">להגדרה מחדש על ידי האפליקציה. </w:t>
      </w:r>
    </w:p>
    <w:p w14:paraId="5CA6B58B" w14:textId="77777777" w:rsidR="003B4FA9" w:rsidRDefault="0043186C" w:rsidP="003B4FA9">
      <w:pPr>
        <w:jc w:val="both"/>
      </w:pPr>
      <w:r>
        <w:rPr>
          <w:rFonts w:hint="cs"/>
          <w:rtl/>
        </w:rPr>
        <w:t>לאחר סיום ההגדרות,</w:t>
      </w:r>
      <w:r w:rsidR="003B4FA9">
        <w:t xml:space="preserve"> </w:t>
      </w:r>
      <w:r>
        <w:rPr>
          <w:rFonts w:hint="cs"/>
          <w:rtl/>
        </w:rPr>
        <w:t xml:space="preserve">יופיע חלון המאשר כי ההגדרות </w:t>
      </w:r>
    </w:p>
    <w:p w14:paraId="028F740F" w14:textId="77777777" w:rsidR="0043186C" w:rsidRPr="0043186C" w:rsidRDefault="0043186C" w:rsidP="003B4FA9">
      <w:pPr>
        <w:jc w:val="both"/>
        <w:rPr>
          <w:rtl/>
        </w:rPr>
      </w:pPr>
      <w:r>
        <w:rPr>
          <w:rFonts w:hint="cs"/>
          <w:rtl/>
        </w:rPr>
        <w:t>אכן התבצעו ונטמעו בהצלחה.</w:t>
      </w:r>
    </w:p>
    <w:p w14:paraId="54641FC4" w14:textId="77777777" w:rsidR="004A0A6D" w:rsidRDefault="004A0A6D" w:rsidP="00E2728E">
      <w:pPr>
        <w:jc w:val="both"/>
        <w:rPr>
          <w:b/>
          <w:bCs/>
          <w:u w:val="single"/>
        </w:rPr>
      </w:pPr>
    </w:p>
    <w:p w14:paraId="20238483" w14:textId="77777777" w:rsidR="004A0A6D" w:rsidRDefault="004A0A6D" w:rsidP="00E2728E">
      <w:pPr>
        <w:jc w:val="both"/>
        <w:rPr>
          <w:b/>
          <w:bCs/>
          <w:u w:val="single"/>
        </w:rPr>
      </w:pPr>
    </w:p>
    <w:p w14:paraId="0D9F6C0F" w14:textId="77777777" w:rsidR="004A0A6D" w:rsidRDefault="004A0A6D" w:rsidP="00E2728E">
      <w:pPr>
        <w:jc w:val="both"/>
        <w:rPr>
          <w:b/>
          <w:bCs/>
          <w:u w:val="single"/>
        </w:rPr>
      </w:pPr>
    </w:p>
    <w:p w14:paraId="38014674" w14:textId="77777777" w:rsidR="004A0A6D" w:rsidRDefault="004A0A6D" w:rsidP="00E2728E">
      <w:pPr>
        <w:jc w:val="both"/>
        <w:rPr>
          <w:b/>
          <w:bCs/>
          <w:u w:val="single"/>
        </w:rPr>
      </w:pPr>
    </w:p>
    <w:p w14:paraId="23F8A32A" w14:textId="77777777" w:rsidR="004A0A6D" w:rsidRPr="00E2728E" w:rsidRDefault="004A0A6D" w:rsidP="00E2728E">
      <w:pPr>
        <w:jc w:val="both"/>
        <w:rPr>
          <w:b/>
          <w:bCs/>
          <w:u w:val="single"/>
          <w:rtl/>
        </w:rPr>
      </w:pPr>
    </w:p>
    <w:p w14:paraId="193050E4" w14:textId="77777777" w:rsidR="00B43DE3" w:rsidRDefault="00B43DE3" w:rsidP="00903A6C">
      <w:pPr>
        <w:pStyle w:val="Heading2"/>
        <w:jc w:val="left"/>
        <w:rPr>
          <w:b/>
          <w:bCs/>
          <w:rtl/>
        </w:rPr>
      </w:pPr>
    </w:p>
    <w:p w14:paraId="32EC5298" w14:textId="77777777" w:rsidR="00B43DE3" w:rsidRDefault="00B43DE3" w:rsidP="00903A6C">
      <w:pPr>
        <w:pStyle w:val="Heading2"/>
        <w:jc w:val="left"/>
        <w:rPr>
          <w:b/>
          <w:bCs/>
          <w:rtl/>
        </w:rPr>
      </w:pPr>
    </w:p>
    <w:p w14:paraId="14983FA1" w14:textId="28D5F387" w:rsidR="00903A6C" w:rsidRPr="00B43DE3" w:rsidRDefault="00903A6C" w:rsidP="00903A6C">
      <w:pPr>
        <w:pStyle w:val="Heading2"/>
        <w:jc w:val="left"/>
        <w:rPr>
          <w:b/>
          <w:bCs/>
          <w:rtl/>
        </w:rPr>
      </w:pPr>
      <w:r w:rsidRPr="00B43DE3">
        <w:rPr>
          <w:rFonts w:hint="cs"/>
          <w:b/>
          <w:bCs/>
          <w:rtl/>
        </w:rPr>
        <w:t>הבעיה מבחינת הנדסת תוכנה</w:t>
      </w:r>
    </w:p>
    <w:p w14:paraId="2FCDADE6" w14:textId="77777777" w:rsidR="00FF303C" w:rsidRDefault="006225C8" w:rsidP="00ED221C">
      <w:pPr>
        <w:spacing w:line="360" w:lineRule="auto"/>
        <w:jc w:val="left"/>
        <w:rPr>
          <w:ins w:id="308" w:author="and" w:date="2017-02-06T23:10:00Z"/>
          <w:rFonts w:cs="David"/>
          <w:sz w:val="24"/>
          <w:szCs w:val="24"/>
          <w:rtl/>
        </w:rPr>
      </w:pPr>
      <w:del w:id="309" w:author="and" w:date="2017-02-07T20:20:00Z">
        <w:r w:rsidDel="000517F3">
          <w:rPr>
            <w:rFonts w:cs="David" w:hint="cs"/>
            <w:sz w:val="24"/>
            <w:szCs w:val="24"/>
            <w:rtl/>
          </w:rPr>
          <w:delText>תת</w:delText>
        </w:r>
        <w:r w:rsidR="00903A6C" w:rsidDel="000517F3">
          <w:rPr>
            <w:rFonts w:cs="David" w:hint="cs"/>
            <w:sz w:val="24"/>
            <w:szCs w:val="24"/>
            <w:rtl/>
          </w:rPr>
          <w:delText xml:space="preserve"> </w:delText>
        </w:r>
        <w:r w:rsidDel="000517F3">
          <w:rPr>
            <w:rFonts w:cs="David" w:hint="cs"/>
            <w:sz w:val="24"/>
            <w:szCs w:val="24"/>
            <w:rtl/>
          </w:rPr>
          <w:delText>סעיף</w:delText>
        </w:r>
        <w:r w:rsidR="00F4000D" w:rsidDel="000517F3">
          <w:rPr>
            <w:rFonts w:cs="David" w:hint="cs"/>
            <w:sz w:val="24"/>
            <w:szCs w:val="24"/>
            <w:rtl/>
          </w:rPr>
          <w:delText xml:space="preserve"> זה </w:delText>
        </w:r>
        <w:r w:rsidR="00903A6C" w:rsidDel="000517F3">
          <w:rPr>
            <w:rFonts w:cs="David" w:hint="cs"/>
            <w:sz w:val="24"/>
            <w:szCs w:val="24"/>
            <w:rtl/>
          </w:rPr>
          <w:delText>מתאר את האתגרים הצפויים והייחוד של הפרויקט מבחינת הנדסת תוכנה</w:delText>
        </w:r>
      </w:del>
    </w:p>
    <w:p w14:paraId="0095230E" w14:textId="55BC868D" w:rsidR="00064DF1" w:rsidRDefault="00FF303C">
      <w:pPr>
        <w:spacing w:line="360" w:lineRule="auto"/>
        <w:jc w:val="left"/>
        <w:rPr>
          <w:rFonts w:cs="David"/>
          <w:sz w:val="24"/>
          <w:szCs w:val="24"/>
          <w:rtl/>
        </w:rPr>
        <w:pPrChange w:id="310" w:author="and" w:date="2017-02-07T20:20:00Z">
          <w:pPr>
            <w:spacing w:line="360" w:lineRule="auto"/>
            <w:jc w:val="left"/>
          </w:pPr>
        </w:pPrChange>
      </w:pPr>
      <w:ins w:id="311" w:author="and" w:date="2017-02-06T23:10:00Z">
        <w:r>
          <w:rPr>
            <w:rFonts w:cs="David" w:hint="cs"/>
            <w:sz w:val="24"/>
            <w:szCs w:val="24"/>
            <w:rtl/>
          </w:rPr>
          <w:t xml:space="preserve">בכל מסך של האפליקציה אדרש להציג את נתוני הנתב הקיימים ובחלק מהמסכים אצטרך לממש ייצוג ויזואלי לנתונים כמו למשל מד </w:t>
        </w:r>
      </w:ins>
      <w:ins w:id="312" w:author="and" w:date="2017-02-06T23:11:00Z">
        <w:r>
          <w:rPr>
            <w:rFonts w:cs="David" w:hint="cs"/>
            <w:sz w:val="24"/>
            <w:szCs w:val="24"/>
            <w:rtl/>
          </w:rPr>
          <w:t>טווח שידור הנתב</w:t>
        </w:r>
      </w:ins>
      <w:ins w:id="313" w:author="and" w:date="2017-02-06T23:12:00Z">
        <w:r>
          <w:rPr>
            <w:rFonts w:cs="David" w:hint="cs"/>
            <w:sz w:val="24"/>
            <w:szCs w:val="24"/>
            <w:rtl/>
          </w:rPr>
          <w:t xml:space="preserve"> </w:t>
        </w:r>
        <w:r>
          <w:rPr>
            <w:rFonts w:cs="David"/>
            <w:sz w:val="24"/>
            <w:szCs w:val="24"/>
            <w:rtl/>
          </w:rPr>
          <w:t>–</w:t>
        </w:r>
        <w:r>
          <w:rPr>
            <w:rFonts w:cs="David" w:hint="cs"/>
            <w:sz w:val="24"/>
            <w:szCs w:val="24"/>
            <w:rtl/>
          </w:rPr>
          <w:t xml:space="preserve"> אצטרך להציג מד (</w:t>
        </w:r>
        <w:r>
          <w:rPr>
            <w:rFonts w:cs="David"/>
            <w:sz w:val="24"/>
            <w:szCs w:val="24"/>
          </w:rPr>
          <w:t>Gauge</w:t>
        </w:r>
        <w:r>
          <w:rPr>
            <w:rFonts w:cs="David" w:hint="cs"/>
            <w:sz w:val="24"/>
            <w:szCs w:val="24"/>
            <w:rtl/>
          </w:rPr>
          <w:t>) שיתעדכן בזמן אמת כאשר המכשיר ישנה מי</w:t>
        </w:r>
      </w:ins>
      <w:ins w:id="314" w:author="and" w:date="2017-02-06T23:13:00Z">
        <w:r>
          <w:rPr>
            <w:rFonts w:cs="David" w:hint="cs"/>
            <w:sz w:val="24"/>
            <w:szCs w:val="24"/>
            <w:rtl/>
          </w:rPr>
          <w:t>קום</w:t>
        </w:r>
      </w:ins>
      <w:ins w:id="315" w:author="and" w:date="2017-02-06T23:11:00Z">
        <w:r>
          <w:rPr>
            <w:rFonts w:cs="David" w:hint="cs"/>
            <w:sz w:val="24"/>
            <w:szCs w:val="24"/>
            <w:rtl/>
          </w:rPr>
          <w:t>.</w:t>
        </w:r>
      </w:ins>
      <w:ins w:id="316" w:author="and" w:date="2017-02-06T23:13:00Z">
        <w:r>
          <w:rPr>
            <w:rFonts w:cs="David" w:hint="cs"/>
            <w:sz w:val="24"/>
            <w:szCs w:val="24"/>
            <w:rtl/>
          </w:rPr>
          <w:t xml:space="preserve"> התחברות לנתב על ידי </w:t>
        </w:r>
        <w:r>
          <w:rPr>
            <w:rFonts w:cs="David" w:hint="cs"/>
            <w:sz w:val="24"/>
            <w:szCs w:val="24"/>
          </w:rPr>
          <w:t>API</w:t>
        </w:r>
        <w:r>
          <w:rPr>
            <w:rFonts w:cs="David" w:hint="cs"/>
            <w:sz w:val="24"/>
            <w:szCs w:val="24"/>
            <w:rtl/>
          </w:rPr>
          <w:t xml:space="preserve"> של אנדרואיד על מנת למשוך נתונים מהנת</w:t>
        </w:r>
        <w:r w:rsidR="00A91CE2">
          <w:rPr>
            <w:rFonts w:cs="David" w:hint="cs"/>
            <w:sz w:val="24"/>
            <w:szCs w:val="24"/>
            <w:rtl/>
          </w:rPr>
          <w:t>ב דורש גם כן הבנה מעמיקה בנושא</w:t>
        </w:r>
      </w:ins>
      <w:ins w:id="317" w:author="and" w:date="2017-02-06T23:14:00Z">
        <w:r w:rsidR="00A91CE2">
          <w:rPr>
            <w:rFonts w:cs="David" w:hint="cs"/>
            <w:sz w:val="24"/>
            <w:szCs w:val="24"/>
            <w:rtl/>
          </w:rPr>
          <w:t xml:space="preserve"> תהליכים ברקע שירותי האפליקציה. </w:t>
        </w:r>
      </w:ins>
      <w:ins w:id="318" w:author="and" w:date="2017-02-06T23:15:00Z">
        <w:r w:rsidR="00A91CE2">
          <w:rPr>
            <w:rFonts w:cs="David" w:hint="cs"/>
            <w:sz w:val="24"/>
            <w:szCs w:val="24"/>
            <w:rtl/>
          </w:rPr>
          <w:t>גישה לנתוני הנתב על מנת להגדיר את הנתב מחדש</w:t>
        </w:r>
      </w:ins>
      <w:ins w:id="319" w:author="and" w:date="2017-02-06T23:17:00Z">
        <w:r w:rsidR="00A91CE2">
          <w:rPr>
            <w:rFonts w:cs="David" w:hint="cs"/>
            <w:sz w:val="24"/>
            <w:szCs w:val="24"/>
            <w:rtl/>
          </w:rPr>
          <w:t>,</w:t>
        </w:r>
      </w:ins>
      <w:ins w:id="320" w:author="and" w:date="2017-02-06T23:15:00Z">
        <w:r w:rsidR="00A91CE2">
          <w:rPr>
            <w:rFonts w:cs="David" w:hint="cs"/>
            <w:sz w:val="24"/>
            <w:szCs w:val="24"/>
            <w:rtl/>
          </w:rPr>
          <w:t xml:space="preserve"> היא פעולה מסובכת שמצריכה מחקר מעמיק ב</w:t>
        </w:r>
      </w:ins>
      <w:ins w:id="321" w:author="and" w:date="2017-02-06T23:16:00Z">
        <w:r w:rsidR="00A91CE2">
          <w:rPr>
            <w:rFonts w:cs="David" w:hint="cs"/>
            <w:sz w:val="24"/>
            <w:szCs w:val="24"/>
            <w:rtl/>
          </w:rPr>
          <w:t>דרכי התק</w:t>
        </w:r>
      </w:ins>
      <w:ins w:id="322" w:author="and" w:date="2017-02-06T23:17:00Z">
        <w:r w:rsidR="00A91CE2">
          <w:rPr>
            <w:rFonts w:cs="David" w:hint="cs"/>
            <w:sz w:val="24"/>
            <w:szCs w:val="24"/>
            <w:rtl/>
          </w:rPr>
          <w:t>שורת לנתב והפונקציות המפעילות את השירותים המתאימים להגדרה. האתגרים הצפויים לי במהלך הפרויקט הם</w:t>
        </w:r>
        <w:r w:rsidR="00064DF1">
          <w:rPr>
            <w:rFonts w:cs="David" w:hint="cs"/>
            <w:sz w:val="24"/>
            <w:szCs w:val="24"/>
            <w:rtl/>
          </w:rPr>
          <w:t xml:space="preserve"> </w:t>
        </w:r>
      </w:ins>
      <w:ins w:id="323" w:author="and" w:date="2017-02-07T08:02:00Z">
        <w:r w:rsidR="00064DF1">
          <w:rPr>
            <w:rFonts w:cs="David" w:hint="cs"/>
            <w:sz w:val="24"/>
            <w:szCs w:val="24"/>
            <w:rtl/>
          </w:rPr>
          <w:t>מציאת</w:t>
        </w:r>
      </w:ins>
      <w:ins w:id="324" w:author="and" w:date="2017-02-06T23:17:00Z">
        <w:r w:rsidR="00A91CE2">
          <w:rPr>
            <w:rFonts w:cs="David" w:hint="cs"/>
            <w:sz w:val="24"/>
            <w:szCs w:val="24"/>
            <w:rtl/>
          </w:rPr>
          <w:t xml:space="preserve"> הכלים ה</w:t>
        </w:r>
      </w:ins>
      <w:ins w:id="325" w:author="and" w:date="2017-02-07T08:02:00Z">
        <w:r w:rsidR="00064DF1">
          <w:rPr>
            <w:rFonts w:cs="David" w:hint="cs"/>
            <w:sz w:val="24"/>
            <w:szCs w:val="24"/>
            <w:rtl/>
          </w:rPr>
          <w:t>נחוצים</w:t>
        </w:r>
      </w:ins>
      <w:ins w:id="326" w:author="and" w:date="2017-02-06T23:17:00Z">
        <w:r w:rsidR="00A91CE2">
          <w:rPr>
            <w:rFonts w:cs="David" w:hint="cs"/>
            <w:sz w:val="24"/>
            <w:szCs w:val="24"/>
            <w:rtl/>
          </w:rPr>
          <w:t xml:space="preserve"> </w:t>
        </w:r>
      </w:ins>
      <w:ins w:id="327" w:author="and" w:date="2017-02-06T23:18:00Z">
        <w:r w:rsidR="00A91CE2">
          <w:rPr>
            <w:rFonts w:cs="David" w:hint="cs"/>
            <w:sz w:val="24"/>
            <w:szCs w:val="24"/>
            <w:rtl/>
          </w:rPr>
          <w:t>(</w:t>
        </w:r>
        <w:r w:rsidR="00A91CE2">
          <w:rPr>
            <w:rFonts w:cs="David" w:hint="cs"/>
            <w:sz w:val="24"/>
            <w:szCs w:val="24"/>
          </w:rPr>
          <w:t>API</w:t>
        </w:r>
        <w:r w:rsidR="00A91CE2">
          <w:rPr>
            <w:rFonts w:cs="David" w:hint="cs"/>
            <w:sz w:val="24"/>
            <w:szCs w:val="24"/>
            <w:rtl/>
          </w:rPr>
          <w:t>)</w:t>
        </w:r>
        <w:r w:rsidR="00064DF1">
          <w:rPr>
            <w:rFonts w:cs="David" w:hint="cs"/>
            <w:sz w:val="24"/>
            <w:szCs w:val="24"/>
            <w:rtl/>
          </w:rPr>
          <w:t xml:space="preserve"> כד</w:t>
        </w:r>
      </w:ins>
      <w:ins w:id="328" w:author="and" w:date="2017-02-07T08:03:00Z">
        <w:r w:rsidR="00064DF1">
          <w:rPr>
            <w:rFonts w:cs="David" w:hint="cs"/>
            <w:sz w:val="24"/>
            <w:szCs w:val="24"/>
            <w:rtl/>
          </w:rPr>
          <w:t>י להשיג את המידע הדרוש למלא את נתוני מסך "מסך נתונים"</w:t>
        </w:r>
      </w:ins>
      <w:ins w:id="329" w:author="and" w:date="2017-02-07T08:04:00Z">
        <w:r w:rsidR="00064DF1">
          <w:rPr>
            <w:rFonts w:cs="David" w:hint="cs"/>
            <w:sz w:val="24"/>
            <w:szCs w:val="24"/>
            <w:rtl/>
          </w:rPr>
          <w:t>. התאמת פלאג</w:t>
        </w:r>
      </w:ins>
      <w:ins w:id="330" w:author="and" w:date="2017-02-07T08:08:00Z">
        <w:r w:rsidR="00064DF1">
          <w:rPr>
            <w:rFonts w:cs="David" w:hint="cs"/>
            <w:sz w:val="24"/>
            <w:szCs w:val="24"/>
            <w:rtl/>
          </w:rPr>
          <w:t>-א</w:t>
        </w:r>
      </w:ins>
      <w:ins w:id="331" w:author="and" w:date="2017-02-07T08:04:00Z">
        <w:r w:rsidR="00064DF1">
          <w:rPr>
            <w:rFonts w:cs="David" w:hint="cs"/>
            <w:sz w:val="24"/>
            <w:szCs w:val="24"/>
            <w:rtl/>
          </w:rPr>
          <w:t>ין גרפי לקוד ה"מסך טווח"</w:t>
        </w:r>
      </w:ins>
      <w:ins w:id="332" w:author="and" w:date="2017-02-07T08:06:00Z">
        <w:r w:rsidR="00064DF1">
          <w:rPr>
            <w:rFonts w:cs="David" w:hint="cs"/>
            <w:sz w:val="24"/>
            <w:szCs w:val="24"/>
            <w:rtl/>
          </w:rPr>
          <w:t xml:space="preserve"> כך שהנתונים יתקבלו בזמן אמת ומחזורי.</w:t>
        </w:r>
      </w:ins>
      <w:ins w:id="333" w:author="and" w:date="2017-02-07T20:20:00Z">
        <w:r w:rsidR="000517F3">
          <w:rPr>
            <w:rFonts w:cs="David"/>
            <w:sz w:val="24"/>
            <w:szCs w:val="24"/>
          </w:rPr>
          <w:t xml:space="preserve"> </w:t>
        </w:r>
      </w:ins>
      <w:ins w:id="334" w:author="and" w:date="2017-02-07T08:06:00Z">
        <w:r w:rsidR="00064DF1">
          <w:rPr>
            <w:rFonts w:cs="David" w:hint="cs"/>
            <w:sz w:val="24"/>
            <w:szCs w:val="24"/>
            <w:rtl/>
          </w:rPr>
          <w:t xml:space="preserve">התחברות ואימות בדרך כלשהי (עדין לא נעשה בשלבים אלה) לנתב. </w:t>
        </w:r>
      </w:ins>
      <w:ins w:id="335" w:author="and" w:date="2017-02-07T08:07:00Z">
        <w:r w:rsidR="00064DF1">
          <w:rPr>
            <w:rFonts w:cs="David" w:hint="cs"/>
            <w:sz w:val="24"/>
            <w:szCs w:val="24"/>
            <w:rtl/>
          </w:rPr>
          <w:t xml:space="preserve">דחיפת נתונים לנתב תוך מטרה לשנות את נתוני הנתב מציבים לי אתגר תוכנתי גדול, מפני שהנתבים אינם מספקים </w:t>
        </w:r>
        <w:r w:rsidR="00064DF1">
          <w:rPr>
            <w:rFonts w:cs="David" w:hint="cs"/>
            <w:sz w:val="24"/>
            <w:szCs w:val="24"/>
          </w:rPr>
          <w:t>API</w:t>
        </w:r>
        <w:r w:rsidR="00064DF1">
          <w:rPr>
            <w:rFonts w:cs="David" w:hint="cs"/>
            <w:sz w:val="24"/>
            <w:szCs w:val="24"/>
            <w:rtl/>
          </w:rPr>
          <w:t xml:space="preserve"> </w:t>
        </w:r>
      </w:ins>
      <w:ins w:id="336" w:author="and" w:date="2017-02-07T08:08:00Z">
        <w:r w:rsidR="00064DF1">
          <w:rPr>
            <w:rFonts w:cs="David" w:hint="cs"/>
            <w:sz w:val="24"/>
            <w:szCs w:val="24"/>
            <w:rtl/>
          </w:rPr>
          <w:t>כללי שבעזרתו אוכל לקדד שינויים בנתב.</w:t>
        </w:r>
      </w:ins>
    </w:p>
    <w:p w14:paraId="3C82B726" w14:textId="28FDB139" w:rsidR="00DF77E7" w:rsidRDefault="00DF77E7" w:rsidP="00DF77E7">
      <w:pPr>
        <w:spacing w:line="360" w:lineRule="auto"/>
        <w:jc w:val="left"/>
        <w:rPr>
          <w:rFonts w:cs="David"/>
          <w:sz w:val="24"/>
          <w:szCs w:val="24"/>
          <w:rtl/>
        </w:rPr>
      </w:pPr>
    </w:p>
    <w:p w14:paraId="2784AFAD" w14:textId="0CC29AF5" w:rsidR="00DF77E7" w:rsidRDefault="00DF77E7" w:rsidP="00DF77E7">
      <w:pPr>
        <w:spacing w:line="360" w:lineRule="auto"/>
        <w:jc w:val="left"/>
        <w:rPr>
          <w:rFonts w:cs="David"/>
          <w:sz w:val="24"/>
          <w:szCs w:val="24"/>
          <w:rtl/>
        </w:rPr>
      </w:pPr>
    </w:p>
    <w:p w14:paraId="20BF5B0F" w14:textId="57F51956" w:rsidR="00DF77E7" w:rsidRDefault="00DF77E7" w:rsidP="00DF77E7">
      <w:pPr>
        <w:spacing w:line="360" w:lineRule="auto"/>
        <w:jc w:val="left"/>
        <w:rPr>
          <w:rFonts w:cs="David"/>
          <w:sz w:val="24"/>
          <w:szCs w:val="24"/>
          <w:rtl/>
        </w:rPr>
      </w:pPr>
    </w:p>
    <w:p w14:paraId="70D9CFD5" w14:textId="77777777" w:rsidR="00DF77E7" w:rsidRPr="000C6501" w:rsidRDefault="00DF77E7" w:rsidP="00DF77E7">
      <w:pPr>
        <w:spacing w:line="360" w:lineRule="auto"/>
        <w:jc w:val="left"/>
        <w:rPr>
          <w:rFonts w:cs="David"/>
          <w:sz w:val="24"/>
          <w:szCs w:val="24"/>
          <w:rtl/>
        </w:rPr>
      </w:pPr>
    </w:p>
    <w:p w14:paraId="0D75A7F4" w14:textId="1C34DA98" w:rsidR="00B54814" w:rsidRDefault="00DE0256" w:rsidP="00B43DE3">
      <w:pPr>
        <w:pStyle w:val="Heading1"/>
        <w:numPr>
          <w:ilvl w:val="0"/>
          <w:numId w:val="17"/>
        </w:numPr>
        <w:jc w:val="left"/>
        <w:rPr>
          <w:rFonts w:cs="Times New Roman"/>
          <w:highlight w:val="cyan"/>
          <w:rtl/>
        </w:rPr>
      </w:pPr>
      <w:r w:rsidRPr="00DF77E7">
        <w:rPr>
          <w:rFonts w:cs="Times New Roman" w:hint="cs"/>
          <w:highlight w:val="cyan"/>
          <w:rtl/>
        </w:rPr>
        <w:lastRenderedPageBreak/>
        <w:t xml:space="preserve">תיאור הפתרון </w:t>
      </w:r>
    </w:p>
    <w:p w14:paraId="32B2CD4A" w14:textId="77777777" w:rsidR="00B43DE3" w:rsidRPr="00B43DE3" w:rsidRDefault="00B43DE3" w:rsidP="00B43DE3">
      <w:pPr>
        <w:rPr>
          <w:highlight w:val="cyan"/>
          <w:rtl/>
        </w:rPr>
      </w:pPr>
    </w:p>
    <w:p w14:paraId="221CF000" w14:textId="4CD8859F" w:rsidR="00B806D1" w:rsidRPr="00B43DE3" w:rsidDel="00A3583A" w:rsidRDefault="00B806D1" w:rsidP="00ED221C">
      <w:pPr>
        <w:pStyle w:val="Heading2"/>
        <w:jc w:val="left"/>
        <w:rPr>
          <w:del w:id="337" w:author="and" w:date="2017-02-07T20:31:00Z"/>
          <w:rFonts w:ascii="Calibri" w:eastAsia="Calibri" w:hAnsi="Calibri" w:cs="David"/>
          <w:b/>
          <w:bCs/>
          <w:color w:val="auto"/>
          <w:sz w:val="24"/>
          <w:szCs w:val="24"/>
          <w:u w:val="single"/>
        </w:rPr>
      </w:pPr>
    </w:p>
    <w:p w14:paraId="4B2FE520" w14:textId="77777777" w:rsidR="00DE0256" w:rsidRPr="00B43DE3" w:rsidRDefault="00DE0256" w:rsidP="00ED221C">
      <w:pPr>
        <w:pStyle w:val="Heading2"/>
        <w:jc w:val="left"/>
        <w:rPr>
          <w:b/>
          <w:bCs/>
          <w:u w:val="single"/>
          <w:rtl/>
        </w:rPr>
      </w:pPr>
      <w:r w:rsidRPr="00B43DE3">
        <w:rPr>
          <w:rFonts w:hint="cs"/>
          <w:b/>
          <w:bCs/>
          <w:u w:val="single"/>
          <w:rtl/>
        </w:rPr>
        <w:t>מהי המערכת</w:t>
      </w:r>
    </w:p>
    <w:p w14:paraId="0775CE27" w14:textId="77777777" w:rsidR="00EA6B0C" w:rsidDel="007B164B" w:rsidRDefault="00EA6B0C" w:rsidP="00EA6B0C">
      <w:pPr>
        <w:spacing w:line="360" w:lineRule="auto"/>
        <w:jc w:val="left"/>
        <w:rPr>
          <w:del w:id="338" w:author="and" w:date="2017-02-07T20:36:00Z"/>
          <w:rFonts w:cs="David"/>
          <w:sz w:val="24"/>
          <w:szCs w:val="24"/>
        </w:rPr>
      </w:pPr>
      <w:del w:id="339" w:author="and" w:date="2017-02-07T20:36:00Z">
        <w:r w:rsidDel="007B164B">
          <w:rPr>
            <w:rFonts w:cs="David" w:hint="cs"/>
            <w:sz w:val="24"/>
            <w:szCs w:val="24"/>
            <w:rtl/>
          </w:rPr>
          <w:delText>&lt;&lt;התרשים הבא (מספר ..) מתאר את ארכיטקטורת המערכת ומורכב מ ...</w:delText>
        </w:r>
        <w:r w:rsidRPr="000C6501" w:rsidDel="007B164B">
          <w:rPr>
            <w:rFonts w:cs="David"/>
            <w:sz w:val="24"/>
            <w:szCs w:val="24"/>
            <w:rtl/>
          </w:rPr>
          <w:delText xml:space="preserve"> </w:delText>
        </w:r>
        <w:r w:rsidDel="007B164B">
          <w:rPr>
            <w:rFonts w:cs="David" w:hint="cs"/>
            <w:sz w:val="24"/>
            <w:szCs w:val="24"/>
            <w:rtl/>
          </w:rPr>
          <w:delText>&gt;&gt;</w:delText>
        </w:r>
      </w:del>
    </w:p>
    <w:p w14:paraId="4D725342" w14:textId="77777777" w:rsidR="003B4FA9" w:rsidRDefault="003B4FA9" w:rsidP="00EA6B0C">
      <w:pPr>
        <w:spacing w:line="360" w:lineRule="auto"/>
        <w:jc w:val="left"/>
        <w:rPr>
          <w:ins w:id="340" w:author="and" w:date="2017-02-07T20:36:00Z"/>
          <w:rFonts w:cs="David"/>
          <w:sz w:val="24"/>
          <w:szCs w:val="24"/>
          <w:rtl/>
        </w:rPr>
      </w:pPr>
      <w:del w:id="341" w:author="and" w:date="2017-02-07T20:36:00Z">
        <w:r w:rsidDel="007B164B">
          <w:rPr>
            <w:rFonts w:cs="David" w:hint="cs"/>
            <w:sz w:val="24"/>
            <w:szCs w:val="24"/>
            <w:rtl/>
          </w:rPr>
          <w:delText xml:space="preserve">המערכת </w:delText>
        </w:r>
      </w:del>
      <w:ins w:id="342" w:author="and" w:date="2017-02-07T20:36:00Z">
        <w:r w:rsidR="007B164B">
          <w:rPr>
            <w:rFonts w:cs="David" w:hint="cs"/>
            <w:sz w:val="24"/>
            <w:szCs w:val="24"/>
            <w:rtl/>
          </w:rPr>
          <w:t>מערכת האפליקציה מורכבת מחמישה מסכים (יתכנו מסכים נוספים לפי דרישות עתידיות), העונות על הצורך להציג נתונים, לבצע אימות ולהגדיר נתונים חדשים.</w:t>
        </w:r>
      </w:ins>
    </w:p>
    <w:p w14:paraId="35F0E172" w14:textId="77777777" w:rsidR="007B164B" w:rsidRDefault="007B164B" w:rsidP="00EA6B0C">
      <w:pPr>
        <w:spacing w:line="360" w:lineRule="auto"/>
        <w:jc w:val="left"/>
        <w:rPr>
          <w:ins w:id="343" w:author="and" w:date="2017-02-07T20:38:00Z"/>
          <w:rFonts w:cs="David"/>
          <w:sz w:val="24"/>
          <w:szCs w:val="24"/>
          <w:rtl/>
        </w:rPr>
      </w:pPr>
      <w:ins w:id="344" w:author="and" w:date="2017-02-07T20:37:00Z">
        <w:r>
          <w:rPr>
            <w:rFonts w:cs="David" w:hint="cs"/>
            <w:sz w:val="24"/>
            <w:szCs w:val="24"/>
            <w:rtl/>
          </w:rPr>
          <w:t>אם כך נבין קודם, מהם תרחישי השימוש באפליקציה</w:t>
        </w:r>
      </w:ins>
      <w:ins w:id="345" w:author="and" w:date="2017-02-07T20:38:00Z">
        <w:r>
          <w:rPr>
            <w:rFonts w:cs="David" w:hint="cs"/>
            <w:sz w:val="24"/>
            <w:szCs w:val="24"/>
            <w:rtl/>
          </w:rPr>
          <w:t>:</w:t>
        </w:r>
      </w:ins>
    </w:p>
    <w:p w14:paraId="75059D6A" w14:textId="77777777" w:rsidR="007B164B" w:rsidRDefault="007B164B">
      <w:pPr>
        <w:pStyle w:val="ListParagraph"/>
        <w:numPr>
          <w:ilvl w:val="0"/>
          <w:numId w:val="20"/>
        </w:numPr>
        <w:spacing w:line="360" w:lineRule="auto"/>
        <w:rPr>
          <w:ins w:id="346" w:author="and" w:date="2017-02-07T20:38:00Z"/>
          <w:sz w:val="24"/>
        </w:rPr>
        <w:pPrChange w:id="347" w:author="and" w:date="2017-02-07T20:38:00Z">
          <w:pPr>
            <w:spacing w:line="360" w:lineRule="auto"/>
            <w:jc w:val="left"/>
          </w:pPr>
        </w:pPrChange>
      </w:pPr>
      <w:ins w:id="348" w:author="and" w:date="2017-02-07T20:38:00Z">
        <w:r>
          <w:rPr>
            <w:rFonts w:hint="cs"/>
            <w:sz w:val="24"/>
            <w:rtl/>
          </w:rPr>
          <w:t>קבלת נתונים מהנתב.</w:t>
        </w:r>
      </w:ins>
    </w:p>
    <w:p w14:paraId="7374E4E4" w14:textId="77777777" w:rsidR="007B164B" w:rsidRDefault="007B164B">
      <w:pPr>
        <w:pStyle w:val="ListParagraph"/>
        <w:numPr>
          <w:ilvl w:val="0"/>
          <w:numId w:val="20"/>
        </w:numPr>
        <w:spacing w:line="360" w:lineRule="auto"/>
        <w:rPr>
          <w:ins w:id="349" w:author="and" w:date="2017-02-07T20:38:00Z"/>
          <w:sz w:val="24"/>
        </w:rPr>
        <w:pPrChange w:id="350" w:author="and" w:date="2017-02-07T20:38:00Z">
          <w:pPr>
            <w:spacing w:line="360" w:lineRule="auto"/>
            <w:jc w:val="left"/>
          </w:pPr>
        </w:pPrChange>
      </w:pPr>
      <w:ins w:id="351" w:author="and" w:date="2017-02-07T20:38:00Z">
        <w:r>
          <w:rPr>
            <w:rFonts w:hint="cs"/>
            <w:sz w:val="24"/>
            <w:rtl/>
          </w:rPr>
          <w:t>קבלת טווח קליטה מהנתב.</w:t>
        </w:r>
      </w:ins>
    </w:p>
    <w:p w14:paraId="667DE28E" w14:textId="77777777" w:rsidR="007B164B" w:rsidRDefault="00716C77">
      <w:pPr>
        <w:pStyle w:val="ListParagraph"/>
        <w:numPr>
          <w:ilvl w:val="0"/>
          <w:numId w:val="20"/>
        </w:numPr>
        <w:spacing w:line="360" w:lineRule="auto"/>
        <w:rPr>
          <w:ins w:id="352" w:author="and" w:date="2017-02-07T20:39:00Z"/>
          <w:sz w:val="24"/>
        </w:rPr>
        <w:pPrChange w:id="353" w:author="and" w:date="2017-02-07T20:38:00Z">
          <w:pPr>
            <w:spacing w:line="360" w:lineRule="auto"/>
            <w:jc w:val="left"/>
          </w:pPr>
        </w:pPrChange>
      </w:pPr>
      <w:ins w:id="354" w:author="and" w:date="2017-02-07T20:39:00Z">
        <w:r>
          <w:rPr>
            <w:rFonts w:hint="cs"/>
            <w:sz w:val="24"/>
            <w:rtl/>
          </w:rPr>
          <w:t>אימות מול הנתב לצורך קבלת הגדרות הנתב.</w:t>
        </w:r>
      </w:ins>
    </w:p>
    <w:p w14:paraId="066958CD" w14:textId="77777777" w:rsidR="00716C77" w:rsidRDefault="00716C77">
      <w:pPr>
        <w:pStyle w:val="ListParagraph"/>
        <w:numPr>
          <w:ilvl w:val="0"/>
          <w:numId w:val="20"/>
        </w:numPr>
        <w:spacing w:line="360" w:lineRule="auto"/>
        <w:rPr>
          <w:ins w:id="355" w:author="and" w:date="2017-02-07T20:39:00Z"/>
          <w:sz w:val="24"/>
        </w:rPr>
        <w:pPrChange w:id="356" w:author="and" w:date="2017-02-07T20:38:00Z">
          <w:pPr>
            <w:spacing w:line="360" w:lineRule="auto"/>
            <w:jc w:val="left"/>
          </w:pPr>
        </w:pPrChange>
      </w:pPr>
      <w:ins w:id="357" w:author="and" w:date="2017-02-07T20:39:00Z">
        <w:r>
          <w:rPr>
            <w:rFonts w:hint="cs"/>
            <w:sz w:val="24"/>
            <w:rtl/>
          </w:rPr>
          <w:t>הגדרות חדשות לנתב.</w:t>
        </w:r>
      </w:ins>
    </w:p>
    <w:p w14:paraId="12806394" w14:textId="77777777" w:rsidR="00716C77" w:rsidRPr="00716C77" w:rsidRDefault="00716C77">
      <w:pPr>
        <w:spacing w:line="360" w:lineRule="auto"/>
        <w:jc w:val="both"/>
        <w:rPr>
          <w:sz w:val="24"/>
          <w:rtl/>
          <w:rPrChange w:id="358" w:author="and" w:date="2017-02-07T20:39:00Z">
            <w:rPr>
              <w:rtl/>
            </w:rPr>
          </w:rPrChange>
        </w:rPr>
        <w:pPrChange w:id="359" w:author="and" w:date="2017-02-07T20:39:00Z">
          <w:pPr>
            <w:spacing w:line="360" w:lineRule="auto"/>
            <w:jc w:val="left"/>
          </w:pPr>
        </w:pPrChange>
      </w:pPr>
      <w:ins w:id="360" w:author="and" w:date="2017-02-07T20:39:00Z">
        <w:r>
          <w:rPr>
            <w:rFonts w:hint="cs"/>
            <w:sz w:val="24"/>
            <w:rtl/>
          </w:rPr>
          <w:t>ניתן לראות באיור המוצג את התרחישים</w:t>
        </w:r>
      </w:ins>
      <w:ins w:id="361" w:author="and" w:date="2017-02-07T20:40:00Z">
        <w:r>
          <w:rPr>
            <w:rFonts w:hint="cs"/>
            <w:sz w:val="24"/>
            <w:rtl/>
          </w:rPr>
          <w:t xml:space="preserve"> מול המשתמש</w:t>
        </w:r>
      </w:ins>
      <w:ins w:id="362" w:author="and" w:date="2017-02-07T20:39:00Z">
        <w:r>
          <w:rPr>
            <w:rFonts w:hint="cs"/>
            <w:sz w:val="24"/>
            <w:rtl/>
          </w:rPr>
          <w:t>.</w:t>
        </w:r>
      </w:ins>
    </w:p>
    <w:p w14:paraId="2A5B0335" w14:textId="77777777" w:rsidR="00B43DE3" w:rsidRDefault="00B43DE3" w:rsidP="00B43DE3">
      <w:pPr>
        <w:rPr>
          <w:rtl/>
        </w:rPr>
      </w:pPr>
    </w:p>
    <w:p w14:paraId="6278D398" w14:textId="41D47557" w:rsidR="00903A6C" w:rsidRDefault="00B43DE3" w:rsidP="00B43DE3">
      <w:pPr>
        <w:rPr>
          <w:ins w:id="363" w:author="and" w:date="2017-02-07T20:30:00Z"/>
        </w:rPr>
      </w:pPr>
      <w:r>
        <w:rPr>
          <w:rFonts w:hint="cs"/>
          <w:rtl/>
        </w:rPr>
        <w:t>משתמש (</w:t>
      </w:r>
      <w:r>
        <w:t>user</w:t>
      </w:r>
      <w:r>
        <w:rPr>
          <w:rFonts w:hint="cs"/>
          <w:rtl/>
        </w:rPr>
        <w:t>) : מכשיר חכם עליו מותקנת האפליקציה : הנתב הביתי</w:t>
      </w:r>
    </w:p>
    <w:p w14:paraId="505A5C36" w14:textId="5C76FA6C" w:rsidR="00A3583A" w:rsidRDefault="00A3583A" w:rsidP="00903A6C">
      <w:pPr>
        <w:jc w:val="left"/>
        <w:rPr>
          <w:ins w:id="364" w:author="and" w:date="2017-02-07T20:32:00Z"/>
        </w:rPr>
      </w:pPr>
    </w:p>
    <w:p w14:paraId="35907655" w14:textId="5687D287" w:rsidR="00A3583A" w:rsidRDefault="00A3583A" w:rsidP="00903A6C">
      <w:pPr>
        <w:jc w:val="left"/>
        <w:rPr>
          <w:ins w:id="365" w:author="and" w:date="2017-02-07T20:32:00Z"/>
        </w:rPr>
      </w:pPr>
    </w:p>
    <w:p w14:paraId="0218783E" w14:textId="33A47656" w:rsidR="00A3583A" w:rsidRDefault="00B43DE3" w:rsidP="00903A6C">
      <w:pPr>
        <w:jc w:val="left"/>
        <w:rPr>
          <w:ins w:id="366" w:author="and" w:date="2017-02-07T20:32:00Z"/>
        </w:rPr>
      </w:pPr>
      <w:ins w:id="367" w:author="and" w:date="2017-02-07T08:42:00Z">
        <w:r>
          <w:rPr>
            <w:rFonts w:cs="David"/>
            <w:noProof/>
            <w:sz w:val="24"/>
            <w:szCs w:val="24"/>
          </w:rPr>
          <w:drawing>
            <wp:anchor distT="0" distB="0" distL="114300" distR="114300" simplePos="0" relativeHeight="251634176" behindDoc="0" locked="0" layoutInCell="1" allowOverlap="1" wp14:anchorId="5ED3378D" wp14:editId="0F0792C6">
              <wp:simplePos x="0" y="0"/>
              <wp:positionH relativeFrom="margin">
                <wp:posOffset>139065</wp:posOffset>
              </wp:positionH>
              <wp:positionV relativeFrom="paragraph">
                <wp:posOffset>5715</wp:posOffset>
              </wp:positionV>
              <wp:extent cx="5589905" cy="363220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9905" cy="36322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FC9A26F" w14:textId="77777777" w:rsidR="00A3583A" w:rsidRDefault="00A3583A" w:rsidP="00903A6C">
      <w:pPr>
        <w:jc w:val="left"/>
        <w:rPr>
          <w:ins w:id="368" w:author="and" w:date="2017-02-07T20:32:00Z"/>
        </w:rPr>
      </w:pPr>
    </w:p>
    <w:p w14:paraId="75697A34" w14:textId="77777777" w:rsidR="00A3583A" w:rsidRDefault="00A3583A" w:rsidP="00903A6C">
      <w:pPr>
        <w:jc w:val="left"/>
        <w:rPr>
          <w:ins w:id="369" w:author="and" w:date="2017-02-07T20:32:00Z"/>
        </w:rPr>
      </w:pPr>
    </w:p>
    <w:p w14:paraId="6A8213CD" w14:textId="77777777" w:rsidR="00A3583A" w:rsidRDefault="00A3583A" w:rsidP="00903A6C">
      <w:pPr>
        <w:jc w:val="left"/>
        <w:rPr>
          <w:ins w:id="370" w:author="and" w:date="2017-02-07T20:32:00Z"/>
        </w:rPr>
      </w:pPr>
    </w:p>
    <w:p w14:paraId="1B3E8381" w14:textId="77777777" w:rsidR="00A3583A" w:rsidRDefault="00A3583A" w:rsidP="00903A6C">
      <w:pPr>
        <w:jc w:val="left"/>
        <w:rPr>
          <w:ins w:id="371" w:author="and" w:date="2017-02-07T20:32:00Z"/>
        </w:rPr>
      </w:pPr>
    </w:p>
    <w:p w14:paraId="4847B225" w14:textId="77777777" w:rsidR="00A3583A" w:rsidRDefault="00A3583A" w:rsidP="00903A6C">
      <w:pPr>
        <w:jc w:val="left"/>
        <w:rPr>
          <w:ins w:id="372" w:author="and" w:date="2017-02-07T20:32:00Z"/>
        </w:rPr>
      </w:pPr>
    </w:p>
    <w:p w14:paraId="018A1DD2" w14:textId="77777777" w:rsidR="00A3583A" w:rsidRDefault="00A3583A" w:rsidP="00903A6C">
      <w:pPr>
        <w:jc w:val="left"/>
        <w:rPr>
          <w:ins w:id="373" w:author="and" w:date="2017-02-07T20:32:00Z"/>
        </w:rPr>
      </w:pPr>
    </w:p>
    <w:p w14:paraId="2AA6B5BE" w14:textId="77777777" w:rsidR="00A3583A" w:rsidRDefault="00A3583A" w:rsidP="00903A6C">
      <w:pPr>
        <w:jc w:val="left"/>
        <w:rPr>
          <w:ins w:id="374" w:author="and" w:date="2017-02-07T20:32:00Z"/>
        </w:rPr>
      </w:pPr>
    </w:p>
    <w:p w14:paraId="5896F332" w14:textId="77777777" w:rsidR="00A3583A" w:rsidRDefault="00A3583A" w:rsidP="00903A6C">
      <w:pPr>
        <w:jc w:val="left"/>
        <w:rPr>
          <w:ins w:id="375" w:author="and" w:date="2017-02-07T20:32:00Z"/>
        </w:rPr>
      </w:pPr>
    </w:p>
    <w:p w14:paraId="31FC9AD9" w14:textId="77777777" w:rsidR="00A3583A" w:rsidRDefault="00A3583A" w:rsidP="00903A6C">
      <w:pPr>
        <w:jc w:val="left"/>
        <w:rPr>
          <w:ins w:id="376" w:author="and" w:date="2017-02-07T20:32:00Z"/>
        </w:rPr>
      </w:pPr>
    </w:p>
    <w:p w14:paraId="42CD322D" w14:textId="77777777" w:rsidR="00A3583A" w:rsidRDefault="00A3583A" w:rsidP="00903A6C">
      <w:pPr>
        <w:jc w:val="left"/>
        <w:rPr>
          <w:ins w:id="377" w:author="and" w:date="2017-02-07T20:32:00Z"/>
        </w:rPr>
      </w:pPr>
    </w:p>
    <w:p w14:paraId="550ABCCA" w14:textId="77777777" w:rsidR="00A3583A" w:rsidRDefault="00A3583A" w:rsidP="00903A6C">
      <w:pPr>
        <w:jc w:val="left"/>
        <w:rPr>
          <w:ins w:id="378" w:author="and" w:date="2017-02-07T20:32:00Z"/>
        </w:rPr>
      </w:pPr>
    </w:p>
    <w:p w14:paraId="17F9866C" w14:textId="77777777" w:rsidR="00A3583A" w:rsidRDefault="00A3583A" w:rsidP="00903A6C">
      <w:pPr>
        <w:jc w:val="left"/>
        <w:rPr>
          <w:ins w:id="379" w:author="and" w:date="2017-02-07T20:32:00Z"/>
        </w:rPr>
      </w:pPr>
    </w:p>
    <w:p w14:paraId="5AA6AC6F" w14:textId="77777777" w:rsidR="00A3583A" w:rsidRDefault="00A3583A" w:rsidP="00903A6C">
      <w:pPr>
        <w:jc w:val="left"/>
        <w:rPr>
          <w:ins w:id="380" w:author="and" w:date="2017-02-07T20:32:00Z"/>
        </w:rPr>
      </w:pPr>
    </w:p>
    <w:p w14:paraId="4731F7F0" w14:textId="77777777" w:rsidR="00A3583A" w:rsidRDefault="00A3583A" w:rsidP="00903A6C">
      <w:pPr>
        <w:jc w:val="left"/>
        <w:rPr>
          <w:ins w:id="381" w:author="and" w:date="2017-02-07T20:32:00Z"/>
        </w:rPr>
      </w:pPr>
    </w:p>
    <w:p w14:paraId="63019551" w14:textId="77777777" w:rsidR="00A3583A" w:rsidRDefault="00A3583A" w:rsidP="00903A6C">
      <w:pPr>
        <w:jc w:val="left"/>
        <w:rPr>
          <w:ins w:id="382" w:author="and" w:date="2017-02-07T20:32:00Z"/>
        </w:rPr>
      </w:pPr>
    </w:p>
    <w:p w14:paraId="4ECA2A2E" w14:textId="7481D4F7" w:rsidR="00A3583A" w:rsidRDefault="00A3583A" w:rsidP="00903A6C">
      <w:pPr>
        <w:jc w:val="left"/>
        <w:rPr>
          <w:rtl/>
        </w:rPr>
      </w:pPr>
    </w:p>
    <w:p w14:paraId="33D3F653" w14:textId="4082AB8F" w:rsidR="00A41E82" w:rsidRDefault="00A41E82" w:rsidP="00903A6C">
      <w:pPr>
        <w:jc w:val="left"/>
        <w:rPr>
          <w:rtl/>
        </w:rPr>
      </w:pPr>
    </w:p>
    <w:p w14:paraId="6FFC7493" w14:textId="0DB2DD37" w:rsidR="00A41E82" w:rsidRDefault="00A41E82" w:rsidP="00903A6C">
      <w:pPr>
        <w:jc w:val="left"/>
        <w:rPr>
          <w:rtl/>
        </w:rPr>
      </w:pPr>
    </w:p>
    <w:p w14:paraId="21DD4925" w14:textId="3E184826" w:rsidR="00A41E82" w:rsidRDefault="00A41E82" w:rsidP="00903A6C">
      <w:pPr>
        <w:jc w:val="left"/>
        <w:rPr>
          <w:rtl/>
        </w:rPr>
      </w:pPr>
    </w:p>
    <w:p w14:paraId="44949D64" w14:textId="2F176492" w:rsidR="00A41E82" w:rsidRDefault="00A41E82" w:rsidP="00903A6C">
      <w:pPr>
        <w:jc w:val="left"/>
        <w:rPr>
          <w:rtl/>
        </w:rPr>
      </w:pPr>
    </w:p>
    <w:p w14:paraId="2F79F64E" w14:textId="1A049133" w:rsidR="00A41E82" w:rsidRDefault="00A41E82" w:rsidP="00903A6C">
      <w:pPr>
        <w:jc w:val="left"/>
        <w:rPr>
          <w:rtl/>
        </w:rPr>
      </w:pPr>
    </w:p>
    <w:p w14:paraId="3C430EF8" w14:textId="289847F7" w:rsidR="00A41E82" w:rsidRDefault="00A41E82" w:rsidP="00903A6C">
      <w:pPr>
        <w:jc w:val="left"/>
        <w:rPr>
          <w:rtl/>
        </w:rPr>
      </w:pPr>
    </w:p>
    <w:p w14:paraId="750DA62B" w14:textId="77669E58" w:rsidR="00A41E82" w:rsidRDefault="00A41E82" w:rsidP="00903A6C">
      <w:pPr>
        <w:jc w:val="left"/>
        <w:rPr>
          <w:rtl/>
        </w:rPr>
      </w:pPr>
    </w:p>
    <w:p w14:paraId="36D5A0E3" w14:textId="7C15662E" w:rsidR="00B43DE3" w:rsidRDefault="00B43DE3" w:rsidP="00903A6C">
      <w:pPr>
        <w:jc w:val="left"/>
        <w:rPr>
          <w:rtl/>
        </w:rPr>
      </w:pPr>
    </w:p>
    <w:p w14:paraId="5BFDDC82" w14:textId="2AC1C8E2" w:rsidR="00B43DE3" w:rsidRDefault="00B43DE3" w:rsidP="00903A6C">
      <w:pPr>
        <w:jc w:val="left"/>
        <w:rPr>
          <w:rtl/>
        </w:rPr>
      </w:pPr>
    </w:p>
    <w:p w14:paraId="67443D8C" w14:textId="77777777" w:rsidR="00B43DE3" w:rsidRDefault="00B43DE3" w:rsidP="00903A6C">
      <w:pPr>
        <w:jc w:val="left"/>
        <w:rPr>
          <w:ins w:id="383" w:author="and" w:date="2017-02-07T20:32:00Z"/>
        </w:rPr>
      </w:pPr>
    </w:p>
    <w:p w14:paraId="19AAF6DE" w14:textId="77777777" w:rsidR="00D41301" w:rsidDel="00716C77" w:rsidRDefault="00D41301" w:rsidP="00D41301">
      <w:pPr>
        <w:pStyle w:val="Heading2"/>
        <w:jc w:val="left"/>
        <w:rPr>
          <w:del w:id="384" w:author="and" w:date="2017-02-07T20:44:00Z"/>
          <w:rtl/>
        </w:rPr>
      </w:pPr>
      <w:r w:rsidRPr="00FC31AB">
        <w:rPr>
          <w:rFonts w:hint="cs"/>
          <w:rtl/>
        </w:rPr>
        <w:lastRenderedPageBreak/>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p>
    <w:p w14:paraId="4ECD74B2" w14:textId="77777777" w:rsidR="00D41301" w:rsidRDefault="00D41301">
      <w:pPr>
        <w:pStyle w:val="Heading2"/>
        <w:jc w:val="left"/>
        <w:rPr>
          <w:ins w:id="385" w:author="and" w:date="2017-02-07T20:44:00Z"/>
          <w:rFonts w:cs="David"/>
          <w:sz w:val="24"/>
          <w:szCs w:val="24"/>
          <w:rtl/>
        </w:rPr>
        <w:pPrChange w:id="386" w:author="and" w:date="2017-02-07T20:44:00Z">
          <w:pPr>
            <w:pStyle w:val="Heading2"/>
            <w:jc w:val="left"/>
          </w:pPr>
        </w:pPrChange>
      </w:pPr>
    </w:p>
    <w:p w14:paraId="51CA7FF9" w14:textId="77777777" w:rsidR="00D41301" w:rsidRDefault="00D41301" w:rsidP="00903A6C">
      <w:pPr>
        <w:jc w:val="left"/>
        <w:rPr>
          <w:b/>
          <w:bCs/>
          <w:u w:val="single"/>
          <w:rtl/>
        </w:rPr>
      </w:pPr>
    </w:p>
    <w:p w14:paraId="3CC0F3D0" w14:textId="3C382AB0" w:rsidR="00A3583A" w:rsidRPr="00950268" w:rsidRDefault="00716C77" w:rsidP="00903A6C">
      <w:pPr>
        <w:jc w:val="left"/>
        <w:rPr>
          <w:ins w:id="387" w:author="and" w:date="2017-02-07T20:30:00Z"/>
          <w:b/>
          <w:bCs/>
          <w:u w:val="single"/>
        </w:rPr>
      </w:pPr>
      <w:ins w:id="388" w:author="and" w:date="2017-02-07T20:40:00Z">
        <w:r w:rsidRPr="00950268">
          <w:rPr>
            <w:rFonts w:hint="cs"/>
            <w:b/>
            <w:bCs/>
            <w:u w:val="single"/>
            <w:rtl/>
          </w:rPr>
          <w:t>בפרק זה אפרט על המענה לקבלת נתונים מהנתב והצגתם במסך האפליקציה.</w:t>
        </w:r>
      </w:ins>
    </w:p>
    <w:p w14:paraId="722F8959" w14:textId="4AF36566" w:rsidR="00950268" w:rsidRPr="00B43DE3" w:rsidRDefault="00950268" w:rsidP="00DB059A">
      <w:pPr>
        <w:pStyle w:val="Heading2"/>
        <w:jc w:val="left"/>
        <w:rPr>
          <w:rFonts w:cs="David"/>
          <w:color w:val="auto"/>
          <w:sz w:val="24"/>
          <w:szCs w:val="24"/>
          <w:u w:val="single"/>
          <w:rtl/>
        </w:rPr>
      </w:pPr>
      <w:r w:rsidRPr="00B43DE3">
        <w:rPr>
          <w:rFonts w:cs="David" w:hint="cs"/>
          <w:color w:val="auto"/>
          <w:sz w:val="24"/>
          <w:szCs w:val="24"/>
          <w:u w:val="single"/>
          <w:rtl/>
        </w:rPr>
        <w:t>תהליך שאיבת הנתונים מהנתב</w:t>
      </w:r>
      <w:r w:rsidR="00D41301" w:rsidRPr="00B43DE3">
        <w:rPr>
          <w:rFonts w:cs="David" w:hint="cs"/>
          <w:color w:val="auto"/>
          <w:sz w:val="24"/>
          <w:szCs w:val="24"/>
          <w:u w:val="single"/>
          <w:rtl/>
        </w:rPr>
        <w:t>:</w:t>
      </w:r>
    </w:p>
    <w:p w14:paraId="19FCF1A4" w14:textId="77777777" w:rsidR="00AF7E16" w:rsidRDefault="00D41301" w:rsidP="00D41301">
      <w:pPr>
        <w:pStyle w:val="Heading2"/>
        <w:jc w:val="left"/>
        <w:rPr>
          <w:color w:val="auto"/>
          <w:sz w:val="24"/>
          <w:szCs w:val="24"/>
          <w:rtl/>
        </w:rPr>
      </w:pPr>
      <w:r w:rsidRPr="00B90F29">
        <w:rPr>
          <w:rFonts w:cs="David" w:hint="cs"/>
          <w:color w:val="auto"/>
          <w:sz w:val="24"/>
          <w:szCs w:val="24"/>
          <w:rtl/>
        </w:rPr>
        <w:t>על מנת שהאפליקציה תקבל נתונים מהנתב הביתי, עשיתי תחילה מחקר בכל הנוגע לספריות המספקות לי איזשהו מידע על רכיב ה</w:t>
      </w:r>
      <w:r w:rsidRPr="00B90F29">
        <w:rPr>
          <w:rFonts w:cs="David" w:hint="cs"/>
          <w:color w:val="auto"/>
          <w:sz w:val="24"/>
          <w:szCs w:val="24"/>
        </w:rPr>
        <w:t>WIFI</w:t>
      </w:r>
      <w:r w:rsidRPr="00B90F29">
        <w:rPr>
          <w:rFonts w:cs="David" w:hint="cs"/>
          <w:color w:val="auto"/>
          <w:sz w:val="24"/>
          <w:szCs w:val="24"/>
          <w:rtl/>
        </w:rPr>
        <w:t xml:space="preserve"> שבמכשיר הסלולרי שלי. לאחר מחקר שביצעתי באתרי האינטרנט שסוקרים את ספריות האנדרואיד בנוגע לעניין הבנתי כי </w:t>
      </w:r>
      <w:r w:rsidR="00716C77" w:rsidRPr="00B90F29">
        <w:rPr>
          <w:rFonts w:cs="David" w:hint="cs"/>
          <w:color w:val="auto"/>
          <w:sz w:val="24"/>
          <w:szCs w:val="24"/>
          <w:rtl/>
        </w:rPr>
        <w:t>תהליך שאיבת הנתונים מהנתב לאפליקציה מתבצע בעזרת מחלקה של אנדרואיד הנקראת</w:t>
      </w:r>
      <w:r w:rsidRPr="00B90F29">
        <w:rPr>
          <w:rFonts w:cs="David" w:hint="cs"/>
          <w:color w:val="auto"/>
          <w:sz w:val="24"/>
          <w:szCs w:val="24"/>
          <w:rtl/>
        </w:rPr>
        <w:t xml:space="preserve"> </w:t>
      </w:r>
      <w:r w:rsidR="00716C77" w:rsidRPr="00B90F29">
        <w:rPr>
          <w:color w:val="auto"/>
          <w:sz w:val="24"/>
          <w:szCs w:val="24"/>
        </w:rPr>
        <w:t>WifiManager</w:t>
      </w:r>
      <w:r w:rsidR="00716C77" w:rsidRPr="00B90F29">
        <w:rPr>
          <w:rFonts w:hint="cs"/>
          <w:color w:val="auto"/>
          <w:sz w:val="24"/>
          <w:szCs w:val="24"/>
          <w:rtl/>
        </w:rPr>
        <w:t xml:space="preserve"> והיא דורשת יבוא של הספר</w:t>
      </w:r>
      <w:r w:rsidR="00F714ED" w:rsidRPr="00B90F29">
        <w:rPr>
          <w:rFonts w:hint="cs"/>
          <w:color w:val="auto"/>
          <w:sz w:val="24"/>
          <w:szCs w:val="24"/>
          <w:rtl/>
        </w:rPr>
        <w:t>י</w:t>
      </w:r>
      <w:r w:rsidR="00716C77" w:rsidRPr="00B90F29">
        <w:rPr>
          <w:rFonts w:hint="cs"/>
          <w:color w:val="auto"/>
          <w:sz w:val="24"/>
          <w:szCs w:val="24"/>
          <w:rtl/>
        </w:rPr>
        <w:t>יה</w:t>
      </w:r>
      <w:r w:rsidR="00F714ED" w:rsidRPr="00B90F29">
        <w:rPr>
          <w:rFonts w:hint="cs"/>
          <w:color w:val="auto"/>
          <w:sz w:val="24"/>
          <w:szCs w:val="24"/>
          <w:rtl/>
        </w:rPr>
        <w:t xml:space="preserve"> </w:t>
      </w:r>
      <w:r w:rsidR="00F714ED" w:rsidRPr="00B90F29">
        <w:rPr>
          <w:color w:val="auto"/>
          <w:sz w:val="24"/>
          <w:szCs w:val="24"/>
        </w:rPr>
        <w:t>android.net.wifi.WifiManager</w:t>
      </w:r>
      <w:r w:rsidR="00950268" w:rsidRPr="00B90F29">
        <w:rPr>
          <w:rFonts w:hint="cs"/>
          <w:color w:val="auto"/>
          <w:sz w:val="24"/>
          <w:szCs w:val="24"/>
          <w:rtl/>
        </w:rPr>
        <w:t>.</w:t>
      </w:r>
      <w:r w:rsidRPr="00B90F29">
        <w:rPr>
          <w:rFonts w:hint="cs"/>
          <w:color w:val="auto"/>
          <w:sz w:val="24"/>
          <w:szCs w:val="24"/>
          <w:rtl/>
        </w:rPr>
        <w:t xml:space="preserve"> ספריה זו מכילה את כל האספקטים של חיבור רכיב ה</w:t>
      </w:r>
      <w:r w:rsidRPr="00B90F29">
        <w:rPr>
          <w:rFonts w:hint="cs"/>
          <w:color w:val="auto"/>
          <w:sz w:val="24"/>
          <w:szCs w:val="24"/>
        </w:rPr>
        <w:t>WIFI</w:t>
      </w:r>
      <w:r w:rsidRPr="00B90F29">
        <w:rPr>
          <w:rFonts w:hint="cs"/>
          <w:color w:val="auto"/>
          <w:sz w:val="24"/>
          <w:szCs w:val="24"/>
          <w:rtl/>
        </w:rPr>
        <w:t xml:space="preserve"> לנתב. לרשות המחלקה הזאת </w:t>
      </w:r>
      <w:r w:rsidR="00B90F29" w:rsidRPr="00B90F29">
        <w:rPr>
          <w:rFonts w:hint="cs"/>
          <w:color w:val="auto"/>
          <w:sz w:val="24"/>
          <w:szCs w:val="24"/>
          <w:rtl/>
        </w:rPr>
        <w:t xml:space="preserve">הרבה פונקציות הפועלות ברמת המכשיר ומקבלות נתונים מן החיבור לנתב. </w:t>
      </w:r>
    </w:p>
    <w:p w14:paraId="73BEB63B" w14:textId="5F809CA4" w:rsidR="00AF7E16" w:rsidRDefault="00AF7E16" w:rsidP="00AF7E16">
      <w:pPr>
        <w:jc w:val="both"/>
        <w:rPr>
          <w:rFonts w:ascii="David" w:eastAsia="Times New Roman" w:hAnsi="David" w:cs="David"/>
          <w:sz w:val="24"/>
          <w:szCs w:val="24"/>
          <w:rtl/>
        </w:rPr>
      </w:pPr>
      <w:r>
        <w:rPr>
          <w:rFonts w:ascii="David" w:eastAsia="Times New Roman" w:hAnsi="David" w:cs="David" w:hint="cs"/>
          <w:sz w:val="24"/>
          <w:szCs w:val="24"/>
          <w:rtl/>
        </w:rPr>
        <w:t>על מנת לגשת ולבקש את השירות מהרכיב עלינו לקבל הרשאות:</w:t>
      </w:r>
    </w:p>
    <w:p w14:paraId="7661DFAE" w14:textId="77777777" w:rsidR="00AF7E16" w:rsidRDefault="00AF7E16" w:rsidP="00AF7E16">
      <w:pPr>
        <w:jc w:val="both"/>
        <w:rPr>
          <w:rFonts w:ascii="David" w:eastAsia="Times New Roman" w:hAnsi="David" w:cs="David"/>
          <w:sz w:val="24"/>
          <w:szCs w:val="24"/>
          <w:rtl/>
        </w:rPr>
      </w:pPr>
      <w:r>
        <w:rPr>
          <w:rFonts w:ascii="David" w:eastAsia="Times New Roman" w:hAnsi="David" w:cs="David" w:hint="cs"/>
          <w:sz w:val="24"/>
          <w:szCs w:val="24"/>
          <w:rtl/>
        </w:rPr>
        <w:t xml:space="preserve">לכן נכתוב את הפקודה הבאה בקובץ הרשאות האפליקציה </w:t>
      </w:r>
      <w:r>
        <w:rPr>
          <w:rFonts w:ascii="David" w:eastAsia="Times New Roman" w:hAnsi="David" w:cs="David" w:hint="cs"/>
          <w:sz w:val="24"/>
          <w:szCs w:val="24"/>
        </w:rPr>
        <w:t>A</w:t>
      </w:r>
      <w:r>
        <w:rPr>
          <w:rFonts w:ascii="David" w:eastAsia="Times New Roman" w:hAnsi="David" w:cs="David"/>
          <w:sz w:val="24"/>
          <w:szCs w:val="24"/>
        </w:rPr>
        <w:t xml:space="preserve">ndroidManifest.xml </w:t>
      </w:r>
      <w:r>
        <w:rPr>
          <w:rFonts w:ascii="David" w:eastAsia="Times New Roman" w:hAnsi="David" w:cs="David" w:hint="cs"/>
          <w:sz w:val="24"/>
          <w:szCs w:val="24"/>
          <w:rtl/>
        </w:rPr>
        <w:t xml:space="preserve">את השורה </w:t>
      </w:r>
    </w:p>
    <w:p w14:paraId="23CF05EE" w14:textId="1714BAF0" w:rsidR="00AF7E16" w:rsidRDefault="00AF7E16" w:rsidP="00AF7E16">
      <w:pPr>
        <w:pStyle w:val="HTMLPreformatted"/>
        <w:shd w:val="clear" w:color="auto" w:fill="272822"/>
        <w:rPr>
          <w:color w:val="F8F8F2"/>
        </w:rPr>
      </w:pPr>
      <w:r>
        <w:rPr>
          <w:color w:val="F9FAF4"/>
        </w:rPr>
        <w:t>&lt;</w:t>
      </w:r>
      <w:r>
        <w:rPr>
          <w:color w:val="F92672"/>
        </w:rPr>
        <w:t xml:space="preserve">uses-permission </w:t>
      </w:r>
      <w:r>
        <w:rPr>
          <w:i/>
          <w:iCs/>
          <w:color w:val="66D9EF"/>
        </w:rPr>
        <w:t>android:name=</w:t>
      </w:r>
      <w:r>
        <w:rPr>
          <w:color w:val="E6DB74"/>
        </w:rPr>
        <w:t>"android.permission.ACCESS_WIFI_STATE"</w:t>
      </w:r>
      <w:r>
        <w:rPr>
          <w:color w:val="F9FAF4"/>
        </w:rPr>
        <w:t>/&gt;</w:t>
      </w:r>
    </w:p>
    <w:p w14:paraId="58234EB5" w14:textId="6DEB354F" w:rsidR="00AF7E16" w:rsidRPr="00AF7E16" w:rsidDel="00716C77" w:rsidRDefault="00AF7E16" w:rsidP="00AF7E16">
      <w:pPr>
        <w:spacing w:line="360" w:lineRule="auto"/>
        <w:jc w:val="left"/>
        <w:rPr>
          <w:del w:id="389" w:author="and" w:date="2017-02-07T20:43:00Z"/>
          <w:rFonts w:cs="David"/>
          <w:sz w:val="24"/>
          <w:szCs w:val="24"/>
          <w:rtl/>
        </w:rPr>
      </w:pPr>
      <w:del w:id="390" w:author="and" w:date="2017-02-07T20:43:00Z">
        <w:r w:rsidRPr="00AF7E16" w:rsidDel="00716C77">
          <w:rPr>
            <w:rFonts w:cs="David" w:hint="cs"/>
            <w:sz w:val="24"/>
            <w:szCs w:val="24"/>
            <w:rtl/>
          </w:rPr>
          <w:delText>&lt;&lt;המערכת תכלול 2 מצבים של עבודה:&gt;&gt;</w:delText>
        </w:r>
      </w:del>
    </w:p>
    <w:p w14:paraId="1013DBEB" w14:textId="0EDA7D95" w:rsidR="00950268" w:rsidRPr="00B90F29" w:rsidRDefault="00AF7E16" w:rsidP="00D41301">
      <w:pPr>
        <w:pStyle w:val="Heading2"/>
        <w:jc w:val="left"/>
        <w:rPr>
          <w:color w:val="auto"/>
          <w:sz w:val="24"/>
          <w:szCs w:val="24"/>
        </w:rPr>
      </w:pPr>
      <w:r w:rsidRPr="00AF7E16">
        <w:rPr>
          <w:rFonts w:hint="cs"/>
          <w:color w:val="auto"/>
          <w:rtl/>
        </w:rPr>
        <w:t xml:space="preserve">לאחר שיש הרשאה וניתן להתחיל לכתוב את זרימת המידע, </w:t>
      </w:r>
      <w:r w:rsidR="00B90F29" w:rsidRPr="00AF7E16">
        <w:rPr>
          <w:rFonts w:hint="cs"/>
          <w:color w:val="auto"/>
          <w:sz w:val="24"/>
          <w:szCs w:val="24"/>
          <w:rtl/>
        </w:rPr>
        <w:t>תחילה יש לאתחל את השירות לקבלת נתונים מרכיב ה</w:t>
      </w:r>
      <w:r w:rsidR="00B90F29" w:rsidRPr="00AF7E16">
        <w:rPr>
          <w:rFonts w:hint="cs"/>
          <w:color w:val="auto"/>
          <w:sz w:val="24"/>
          <w:szCs w:val="24"/>
        </w:rPr>
        <w:t>WIFI</w:t>
      </w:r>
      <w:r w:rsidR="00B90F29" w:rsidRPr="00AF7E16">
        <w:rPr>
          <w:rFonts w:hint="cs"/>
          <w:color w:val="auto"/>
          <w:sz w:val="24"/>
          <w:szCs w:val="24"/>
          <w:rtl/>
        </w:rPr>
        <w:t xml:space="preserve"> במכשיר הסלולרי על ידי הפקודה:</w:t>
      </w:r>
      <w:r w:rsidR="00B90F29" w:rsidRPr="00B90F29">
        <w:rPr>
          <w:rFonts w:hint="cs"/>
          <w:color w:val="auto"/>
          <w:sz w:val="24"/>
          <w:szCs w:val="24"/>
          <w:rtl/>
        </w:rPr>
        <w:t xml:space="preserve"> </w:t>
      </w:r>
      <w:r w:rsidR="00B90F29" w:rsidRPr="00B90F29">
        <w:rPr>
          <w:color w:val="auto"/>
          <w:sz w:val="24"/>
          <w:szCs w:val="24"/>
        </w:rPr>
        <w:t xml:space="preserve"> </w:t>
      </w:r>
    </w:p>
    <w:p w14:paraId="56F2323E" w14:textId="77777777" w:rsidR="00B90F29" w:rsidRPr="00B90F29" w:rsidRDefault="00B90F29" w:rsidP="00B90F2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ascii="Courier New" w:eastAsia="Times New Roman" w:hAnsi="Courier New" w:cs="Courier New"/>
          <w:color w:val="F8F8F2"/>
        </w:rPr>
      </w:pPr>
      <w:r w:rsidRPr="00B90F29">
        <w:rPr>
          <w:rFonts w:ascii="Courier New" w:eastAsia="Times New Roman" w:hAnsi="Courier New" w:cs="Courier New"/>
          <w:color w:val="F8F8F2"/>
        </w:rPr>
        <w:t xml:space="preserve">wifi </w:t>
      </w:r>
      <w:r w:rsidRPr="00B90F29">
        <w:rPr>
          <w:rFonts w:ascii="Courier New" w:eastAsia="Times New Roman" w:hAnsi="Courier New" w:cs="Courier New"/>
          <w:color w:val="F92672"/>
        </w:rPr>
        <w:t xml:space="preserve">= </w:t>
      </w:r>
      <w:r w:rsidRPr="00B90F29">
        <w:rPr>
          <w:rFonts w:ascii="Courier New" w:eastAsia="Times New Roman" w:hAnsi="Courier New" w:cs="Courier New"/>
          <w:color w:val="F9FAF4"/>
        </w:rPr>
        <w:t>(</w:t>
      </w:r>
      <w:r w:rsidRPr="00B90F29">
        <w:rPr>
          <w:rFonts w:ascii="Courier New" w:eastAsia="Times New Roman" w:hAnsi="Courier New" w:cs="Courier New"/>
          <w:i/>
          <w:iCs/>
          <w:color w:val="66D9EF"/>
        </w:rPr>
        <w:t>WifiManager</w:t>
      </w:r>
      <w:r w:rsidRPr="00B90F29">
        <w:rPr>
          <w:rFonts w:ascii="Courier New" w:eastAsia="Times New Roman" w:hAnsi="Courier New" w:cs="Courier New"/>
          <w:color w:val="F9FAF4"/>
        </w:rPr>
        <w:t xml:space="preserve">) </w:t>
      </w:r>
      <w:r w:rsidRPr="00B90F29">
        <w:rPr>
          <w:rFonts w:ascii="Courier New" w:eastAsia="Times New Roman" w:hAnsi="Courier New" w:cs="Courier New"/>
          <w:color w:val="A7EC21"/>
        </w:rPr>
        <w:t>getSystemService</w:t>
      </w:r>
      <w:r w:rsidRPr="00B90F29">
        <w:rPr>
          <w:rFonts w:ascii="Courier New" w:eastAsia="Times New Roman" w:hAnsi="Courier New" w:cs="Courier New"/>
          <w:color w:val="F9FAF4"/>
        </w:rPr>
        <w:t>(</w:t>
      </w:r>
      <w:r w:rsidRPr="00B90F29">
        <w:rPr>
          <w:rFonts w:ascii="Courier New" w:eastAsia="Times New Roman" w:hAnsi="Courier New" w:cs="Courier New"/>
          <w:i/>
          <w:iCs/>
          <w:color w:val="66D9EF"/>
        </w:rPr>
        <w:t>Context</w:t>
      </w:r>
      <w:r w:rsidRPr="00B90F29">
        <w:rPr>
          <w:rFonts w:ascii="Courier New" w:eastAsia="Times New Roman" w:hAnsi="Courier New" w:cs="Courier New"/>
          <w:color w:val="F92672"/>
        </w:rPr>
        <w:t>.</w:t>
      </w:r>
      <w:r w:rsidRPr="00B90F29">
        <w:rPr>
          <w:rFonts w:ascii="Courier New" w:eastAsia="Times New Roman" w:hAnsi="Courier New" w:cs="Courier New"/>
          <w:color w:val="F8F8F2"/>
        </w:rPr>
        <w:t>WIFI_SERVICE</w:t>
      </w:r>
      <w:r w:rsidRPr="00B90F29">
        <w:rPr>
          <w:rFonts w:ascii="Courier New" w:eastAsia="Times New Roman" w:hAnsi="Courier New" w:cs="Courier New"/>
          <w:color w:val="F9FAF4"/>
        </w:rPr>
        <w:t>)</w:t>
      </w:r>
      <w:r w:rsidRPr="00B90F29">
        <w:rPr>
          <w:rFonts w:ascii="Courier New" w:eastAsia="Times New Roman" w:hAnsi="Courier New" w:cs="Courier New"/>
          <w:color w:val="F92672"/>
        </w:rPr>
        <w:t>;</w:t>
      </w:r>
    </w:p>
    <w:p w14:paraId="5686789A" w14:textId="5A1A85C5" w:rsidR="00332803" w:rsidRDefault="00B90F29" w:rsidP="00332803">
      <w:pPr>
        <w:jc w:val="both"/>
        <w:rPr>
          <w:rFonts w:ascii="David" w:eastAsia="Times New Roman" w:hAnsi="David" w:cs="David"/>
          <w:sz w:val="24"/>
          <w:szCs w:val="24"/>
          <w:rtl/>
        </w:rPr>
      </w:pPr>
      <w:r w:rsidRPr="00B90F29">
        <w:rPr>
          <w:rFonts w:hint="cs"/>
          <w:sz w:val="24"/>
          <w:szCs w:val="24"/>
          <w:rtl/>
        </w:rPr>
        <w:t xml:space="preserve">המשתנה </w:t>
      </w:r>
      <w:r w:rsidRPr="00B90F29">
        <w:rPr>
          <w:rFonts w:ascii="Courier New" w:eastAsia="Times New Roman" w:hAnsi="Courier New" w:cs="Courier New"/>
          <w:sz w:val="24"/>
          <w:szCs w:val="24"/>
        </w:rPr>
        <w:t>wifi</w:t>
      </w:r>
      <w:r w:rsidRPr="00B90F29">
        <w:rPr>
          <w:rFonts w:ascii="Courier New" w:eastAsia="Times New Roman" w:hAnsi="Courier New" w:cs="Courier New" w:hint="cs"/>
          <w:sz w:val="24"/>
          <w:szCs w:val="24"/>
          <w:rtl/>
        </w:rPr>
        <w:t xml:space="preserve"> </w:t>
      </w:r>
      <w:r w:rsidRPr="00B90F29">
        <w:rPr>
          <w:rFonts w:ascii="David" w:eastAsia="Times New Roman" w:hAnsi="David" w:cs="David" w:hint="cs"/>
          <w:sz w:val="24"/>
          <w:szCs w:val="24"/>
          <w:rtl/>
        </w:rPr>
        <w:t xml:space="preserve">הוא אובייקט של המחלקה </w:t>
      </w:r>
      <w:r w:rsidRPr="00B90F29">
        <w:rPr>
          <w:rFonts w:ascii="David" w:eastAsia="Times New Roman" w:hAnsi="David" w:cs="David"/>
          <w:sz w:val="24"/>
          <w:szCs w:val="24"/>
        </w:rPr>
        <w:t>WifiManager</w:t>
      </w:r>
      <w:r w:rsidRPr="00B90F29">
        <w:rPr>
          <w:rFonts w:ascii="David" w:eastAsia="Times New Roman" w:hAnsi="David" w:cs="David" w:hint="cs"/>
          <w:sz w:val="24"/>
          <w:szCs w:val="24"/>
          <w:rtl/>
        </w:rPr>
        <w:t>.</w:t>
      </w:r>
      <w:r w:rsidR="00DB059A">
        <w:rPr>
          <w:rFonts w:ascii="David" w:eastAsia="Times New Roman" w:hAnsi="David" w:cs="David"/>
          <w:sz w:val="24"/>
          <w:szCs w:val="24"/>
        </w:rPr>
        <w:t xml:space="preserve"> </w:t>
      </w:r>
      <w:r w:rsidRPr="00B90F29">
        <w:rPr>
          <w:rFonts w:ascii="David" w:eastAsia="Times New Roman" w:hAnsi="David" w:cs="David" w:hint="cs"/>
          <w:sz w:val="24"/>
          <w:szCs w:val="24"/>
          <w:rtl/>
        </w:rPr>
        <w:t xml:space="preserve">הפעולה </w:t>
      </w:r>
      <w:r>
        <w:rPr>
          <w:rFonts w:ascii="David" w:eastAsia="Times New Roman" w:hAnsi="David" w:cs="David"/>
          <w:sz w:val="24"/>
          <w:szCs w:val="24"/>
        </w:rPr>
        <w:t>getSystemService</w:t>
      </w:r>
      <w:r>
        <w:rPr>
          <w:rFonts w:ascii="David" w:eastAsia="Times New Roman" w:hAnsi="David" w:cs="David" w:hint="cs"/>
          <w:sz w:val="24"/>
          <w:szCs w:val="24"/>
          <w:rtl/>
        </w:rPr>
        <w:t xml:space="preserve"> קוראת לספריה שדורשת מופע של מחלקה </w:t>
      </w:r>
      <w:r w:rsidR="00B43DE3">
        <w:rPr>
          <w:rFonts w:ascii="David" w:eastAsia="Times New Roman" w:hAnsi="David" w:cs="David" w:hint="cs"/>
          <w:sz w:val="24"/>
          <w:szCs w:val="24"/>
          <w:rtl/>
        </w:rPr>
        <w:t>המממש</w:t>
      </w:r>
      <w:r w:rsidR="00B43DE3">
        <w:rPr>
          <w:rFonts w:ascii="David" w:eastAsia="Times New Roman" w:hAnsi="David" w:cs="David" w:hint="eastAsia"/>
          <w:sz w:val="24"/>
          <w:szCs w:val="24"/>
          <w:rtl/>
        </w:rPr>
        <w:t>ת</w:t>
      </w:r>
      <w:r>
        <w:rPr>
          <w:rFonts w:ascii="David" w:eastAsia="Times New Roman" w:hAnsi="David" w:cs="David" w:hint="cs"/>
          <w:sz w:val="24"/>
          <w:szCs w:val="24"/>
          <w:rtl/>
        </w:rPr>
        <w:t xml:space="preserve"> את ממשק </w:t>
      </w:r>
      <w:r w:rsidR="00B43DE3">
        <w:rPr>
          <w:rFonts w:ascii="David" w:eastAsia="Times New Roman" w:hAnsi="David" w:cs="David" w:hint="cs"/>
          <w:sz w:val="24"/>
          <w:szCs w:val="24"/>
          <w:rtl/>
        </w:rPr>
        <w:t>הספריי</w:t>
      </w:r>
      <w:r w:rsidR="00B43DE3">
        <w:rPr>
          <w:rFonts w:ascii="David" w:eastAsia="Times New Roman" w:hAnsi="David" w:cs="David" w:hint="eastAsia"/>
          <w:sz w:val="24"/>
          <w:szCs w:val="24"/>
          <w:rtl/>
        </w:rPr>
        <w:t>ה</w:t>
      </w:r>
      <w:r>
        <w:rPr>
          <w:rFonts w:ascii="David" w:eastAsia="Times New Roman" w:hAnsi="David" w:cs="David" w:hint="cs"/>
          <w:sz w:val="24"/>
          <w:szCs w:val="24"/>
          <w:rtl/>
        </w:rPr>
        <w:t xml:space="preserve"> לקבלת נתונים </w:t>
      </w:r>
      <w:r w:rsidR="00B43DE3">
        <w:rPr>
          <w:rFonts w:ascii="David" w:eastAsia="Times New Roman" w:hAnsi="David" w:cs="David" w:hint="cs"/>
          <w:sz w:val="24"/>
          <w:szCs w:val="24"/>
          <w:rtl/>
        </w:rPr>
        <w:t>מהאובייק</w:t>
      </w:r>
      <w:r w:rsidR="00B43DE3">
        <w:rPr>
          <w:rFonts w:ascii="David" w:eastAsia="Times New Roman" w:hAnsi="David" w:cs="David" w:hint="eastAsia"/>
          <w:sz w:val="24"/>
          <w:szCs w:val="24"/>
          <w:rtl/>
        </w:rPr>
        <w:t>ט</w:t>
      </w:r>
      <w:r>
        <w:rPr>
          <w:rFonts w:ascii="David" w:eastAsia="Times New Roman" w:hAnsi="David" w:cs="David" w:hint="cs"/>
          <w:sz w:val="24"/>
          <w:szCs w:val="24"/>
          <w:rtl/>
        </w:rPr>
        <w:t xml:space="preserve"> הדרוש כדי לבצע פעולות כלשהן.</w:t>
      </w:r>
      <w:r w:rsidR="00DB059A">
        <w:rPr>
          <w:rFonts w:ascii="David" w:eastAsia="Times New Roman" w:hAnsi="David" w:cs="David"/>
          <w:sz w:val="24"/>
          <w:szCs w:val="24"/>
        </w:rPr>
        <w:t xml:space="preserve"> </w:t>
      </w:r>
      <w:r w:rsidRPr="00B90F29">
        <w:rPr>
          <w:rFonts w:ascii="David" w:eastAsia="Times New Roman" w:hAnsi="David" w:cs="David" w:hint="cs"/>
          <w:sz w:val="24"/>
          <w:szCs w:val="24"/>
          <w:rtl/>
        </w:rPr>
        <w:t xml:space="preserve">כאן </w:t>
      </w:r>
      <w:r w:rsidRPr="00B90F29">
        <w:rPr>
          <w:rFonts w:ascii="Courier New" w:eastAsia="Times New Roman" w:hAnsi="Courier New" w:cs="Courier New"/>
          <w:i/>
          <w:iCs/>
        </w:rPr>
        <w:t>Context</w:t>
      </w:r>
      <w:r w:rsidRPr="00B90F29">
        <w:rPr>
          <w:rFonts w:ascii="Courier New" w:eastAsia="Times New Roman" w:hAnsi="Courier New" w:cs="Courier New"/>
        </w:rPr>
        <w:t>.WIFI_SERVICE</w:t>
      </w:r>
      <w:r>
        <w:rPr>
          <w:rFonts w:ascii="Courier New" w:eastAsia="Times New Roman" w:hAnsi="Courier New" w:cs="Courier New" w:hint="cs"/>
          <w:rtl/>
        </w:rPr>
        <w:t xml:space="preserve"> </w:t>
      </w:r>
      <w:r>
        <w:rPr>
          <w:rFonts w:ascii="David" w:eastAsia="Times New Roman" w:hAnsi="David" w:cs="David" w:hint="cs"/>
          <w:sz w:val="24"/>
          <w:szCs w:val="24"/>
          <w:rtl/>
        </w:rPr>
        <w:t xml:space="preserve">אני בעצם מבקש את </w:t>
      </w:r>
      <w:r w:rsidR="00B43DE3">
        <w:rPr>
          <w:rFonts w:ascii="David" w:eastAsia="Times New Roman" w:hAnsi="David" w:cs="David" w:hint="cs"/>
          <w:sz w:val="24"/>
          <w:szCs w:val="24"/>
          <w:rtl/>
        </w:rPr>
        <w:t>הספריי</w:t>
      </w:r>
      <w:r w:rsidR="00B43DE3">
        <w:rPr>
          <w:rFonts w:ascii="David" w:eastAsia="Times New Roman" w:hAnsi="David" w:cs="David" w:hint="eastAsia"/>
          <w:sz w:val="24"/>
          <w:szCs w:val="24"/>
          <w:rtl/>
        </w:rPr>
        <w:t>ה</w:t>
      </w:r>
      <w:r>
        <w:rPr>
          <w:rFonts w:ascii="David" w:eastAsia="Times New Roman" w:hAnsi="David" w:cs="David" w:hint="cs"/>
          <w:sz w:val="24"/>
          <w:szCs w:val="24"/>
          <w:rtl/>
        </w:rPr>
        <w:t xml:space="preserve"> הכוללת בתוכה גישה לכל הפונקציונליות הדרושה לשאוב או לבצע שינויים בהגדרות רכיב ה</w:t>
      </w:r>
      <w:r>
        <w:rPr>
          <w:rFonts w:ascii="David" w:eastAsia="Times New Roman" w:hAnsi="David" w:cs="David" w:hint="cs"/>
          <w:sz w:val="24"/>
          <w:szCs w:val="24"/>
        </w:rPr>
        <w:t>WIFI</w:t>
      </w:r>
      <w:r>
        <w:rPr>
          <w:rFonts w:ascii="David" w:eastAsia="Times New Roman" w:hAnsi="David" w:cs="David" w:hint="cs"/>
          <w:sz w:val="24"/>
          <w:szCs w:val="24"/>
          <w:rtl/>
        </w:rPr>
        <w:t xml:space="preserve"> של המכשיר המעפיל את האפליקציה.</w:t>
      </w:r>
    </w:p>
    <w:p w14:paraId="405F5750" w14:textId="77777777" w:rsidR="00332803" w:rsidRDefault="00332803" w:rsidP="00332803">
      <w:pPr>
        <w:jc w:val="both"/>
        <w:rPr>
          <w:rFonts w:ascii="David" w:eastAsia="Times New Roman" w:hAnsi="David" w:cs="David"/>
          <w:sz w:val="24"/>
          <w:szCs w:val="24"/>
          <w:rtl/>
        </w:rPr>
      </w:pPr>
    </w:p>
    <w:p w14:paraId="749B7868" w14:textId="491B88E3" w:rsidR="00A3583A" w:rsidRDefault="00DB059A" w:rsidP="00332803">
      <w:pPr>
        <w:jc w:val="both"/>
        <w:rPr>
          <w:rFonts w:ascii="David" w:eastAsia="Times New Roman" w:hAnsi="David" w:cs="David"/>
          <w:sz w:val="24"/>
          <w:szCs w:val="24"/>
        </w:rPr>
      </w:pPr>
      <w:r>
        <w:rPr>
          <w:rFonts w:ascii="David" w:eastAsia="Times New Roman" w:hAnsi="David" w:cs="David"/>
          <w:sz w:val="24"/>
          <w:szCs w:val="24"/>
        </w:rPr>
        <w:t xml:space="preserve"> </w:t>
      </w:r>
      <w:r w:rsidR="00AF7E16">
        <w:rPr>
          <w:rFonts w:ascii="David" w:eastAsia="Times New Roman" w:hAnsi="David" w:cs="David" w:hint="cs"/>
          <w:sz w:val="24"/>
          <w:szCs w:val="24"/>
          <w:rtl/>
        </w:rPr>
        <w:t>לאחר מכן יש לקבל את נתוני הנתב על ידי הפקודה</w:t>
      </w:r>
    </w:p>
    <w:p w14:paraId="01E4A447" w14:textId="049B6D8E" w:rsidR="00AF7E16" w:rsidRDefault="00AF7E16" w:rsidP="00AF7E16">
      <w:pPr>
        <w:pStyle w:val="HTMLPreformatted"/>
        <w:shd w:val="clear" w:color="auto" w:fill="272822"/>
        <w:rPr>
          <w:color w:val="F8F8F2"/>
        </w:rPr>
      </w:pPr>
      <w:r>
        <w:rPr>
          <w:color w:val="F8F8F2"/>
          <w:shd w:val="clear" w:color="auto" w:fill="000055"/>
        </w:rPr>
        <w:t>wifi</w:t>
      </w:r>
      <w:r>
        <w:rPr>
          <w:color w:val="F92672"/>
        </w:rPr>
        <w:t>.</w:t>
      </w:r>
      <w:r>
        <w:rPr>
          <w:color w:val="A7EC21"/>
        </w:rPr>
        <w:t>getConnectionInfo</w:t>
      </w:r>
      <w:r>
        <w:rPr>
          <w:color w:val="F9FAF4"/>
        </w:rPr>
        <w:t>()</w:t>
      </w:r>
    </w:p>
    <w:p w14:paraId="3716DE50" w14:textId="4D1CE2BC" w:rsidR="00AF7E16" w:rsidRDefault="00AF7E16" w:rsidP="00AF7E16">
      <w:pPr>
        <w:jc w:val="both"/>
        <w:rPr>
          <w:rtl/>
        </w:rPr>
      </w:pPr>
      <w:r>
        <w:rPr>
          <w:rFonts w:hint="cs"/>
          <w:rtl/>
        </w:rPr>
        <w:t>וכך לדוגמה נקבל את שם הנתב:</w:t>
      </w:r>
    </w:p>
    <w:p w14:paraId="6528DC83" w14:textId="23442F5C" w:rsidR="00AF7E16" w:rsidRDefault="00AF7E16" w:rsidP="00AF7E16">
      <w:pPr>
        <w:pStyle w:val="HTMLPreformatted"/>
        <w:shd w:val="clear" w:color="auto" w:fill="272822"/>
        <w:rPr>
          <w:color w:val="F8F8F2"/>
        </w:rPr>
      </w:pPr>
      <w:r>
        <w:rPr>
          <w:color w:val="F8F8F2"/>
        </w:rPr>
        <w:t>results</w:t>
      </w:r>
      <w:r>
        <w:rPr>
          <w:color w:val="F9FAF4"/>
        </w:rPr>
        <w:t>[</w:t>
      </w:r>
      <w:r>
        <w:rPr>
          <w:color w:val="AE81FF"/>
        </w:rPr>
        <w:t>7</w:t>
      </w:r>
      <w:r>
        <w:rPr>
          <w:color w:val="F9FAF4"/>
        </w:rPr>
        <w:t xml:space="preserve">] </w:t>
      </w:r>
      <w:r>
        <w:rPr>
          <w:color w:val="F92672"/>
        </w:rPr>
        <w:t xml:space="preserve">= </w:t>
      </w:r>
      <w:r>
        <w:rPr>
          <w:color w:val="E6DB74"/>
        </w:rPr>
        <w:t xml:space="preserve">"SSID: " </w:t>
      </w:r>
      <w:r>
        <w:rPr>
          <w:color w:val="F92672"/>
        </w:rPr>
        <w:t xml:space="preserve">+ </w:t>
      </w:r>
      <w:r>
        <w:rPr>
          <w:color w:val="F8F8F2"/>
        </w:rPr>
        <w:t>wifi</w:t>
      </w:r>
      <w:r>
        <w:rPr>
          <w:color w:val="F92672"/>
        </w:rPr>
        <w:t>.</w:t>
      </w:r>
      <w:r>
        <w:rPr>
          <w:color w:val="A7EC21"/>
        </w:rPr>
        <w:t>getConnectionInfo</w:t>
      </w:r>
      <w:r>
        <w:rPr>
          <w:color w:val="F9FAF4"/>
        </w:rPr>
        <w:t>()</w:t>
      </w:r>
      <w:r>
        <w:rPr>
          <w:color w:val="F92672"/>
        </w:rPr>
        <w:t>.</w:t>
      </w:r>
      <w:r>
        <w:rPr>
          <w:color w:val="A7EC21"/>
        </w:rPr>
        <w:t>getSSID</w:t>
      </w:r>
      <w:r>
        <w:rPr>
          <w:color w:val="F9FAF4"/>
        </w:rPr>
        <w:t>()</w:t>
      </w:r>
      <w:r>
        <w:rPr>
          <w:color w:val="F92672"/>
        </w:rPr>
        <w:t>;</w:t>
      </w:r>
    </w:p>
    <w:p w14:paraId="0B671124" w14:textId="79B00EA8" w:rsidR="00A3583A" w:rsidRDefault="00AF7E16" w:rsidP="00AF7E16">
      <w:pPr>
        <w:jc w:val="both"/>
        <w:rPr>
          <w:rtl/>
        </w:rPr>
      </w:pPr>
      <w:r w:rsidRPr="00AF7E16">
        <w:t>wifi.getConnectionInfo().getSSID();</w:t>
      </w:r>
      <w:r>
        <w:rPr>
          <w:rFonts w:hint="cs"/>
          <w:rtl/>
        </w:rPr>
        <w:t xml:space="preserve"> מחזירה לנו </w:t>
      </w:r>
      <w:r w:rsidR="00B43DE3">
        <w:rPr>
          <w:rFonts w:hint="cs"/>
          <w:rtl/>
        </w:rPr>
        <w:t>אובייק</w:t>
      </w:r>
      <w:r w:rsidR="00B43DE3">
        <w:rPr>
          <w:rFonts w:hint="eastAsia"/>
          <w:rtl/>
        </w:rPr>
        <w:t>ט</w:t>
      </w:r>
      <w:r>
        <w:rPr>
          <w:rFonts w:hint="cs"/>
          <w:rtl/>
        </w:rPr>
        <w:t xml:space="preserve"> מסוג </w:t>
      </w:r>
      <w:r>
        <w:rPr>
          <w:rFonts w:hint="cs"/>
        </w:rPr>
        <w:t>S</w:t>
      </w:r>
      <w:r>
        <w:t>tring</w:t>
      </w:r>
      <w:r>
        <w:rPr>
          <w:rFonts w:hint="cs"/>
          <w:rtl/>
        </w:rPr>
        <w:t xml:space="preserve"> המכיל את שם הנתב.</w:t>
      </w:r>
    </w:p>
    <w:p w14:paraId="762E5AFB" w14:textId="43EA143A" w:rsidR="00DB059A" w:rsidRDefault="00DB059A">
      <w:pPr>
        <w:jc w:val="both"/>
        <w:rPr>
          <w:rtl/>
        </w:rPr>
        <w:pPrChange w:id="391" w:author="and" w:date="2017-02-07T20:31:00Z">
          <w:pPr>
            <w:pStyle w:val="Heading2"/>
            <w:jc w:val="left"/>
          </w:pPr>
        </w:pPrChange>
      </w:pPr>
      <w:r>
        <w:rPr>
          <w:rFonts w:hint="cs"/>
          <w:rtl/>
        </w:rPr>
        <w:t xml:space="preserve">ניתן לראות בתרשים זרימה האיור למטה את דרך קבלת הנתונים מן הנתב המחובר למכשיר תוך קריאה </w:t>
      </w:r>
      <w:r w:rsidR="00B43DE3">
        <w:rPr>
          <w:rFonts w:hint="cs"/>
          <w:rtl/>
        </w:rPr>
        <w:t>לאובייקטי</w:t>
      </w:r>
      <w:r w:rsidR="00B43DE3">
        <w:rPr>
          <w:rFonts w:hint="eastAsia"/>
          <w:rtl/>
        </w:rPr>
        <w:t>ם</w:t>
      </w:r>
      <w:r>
        <w:rPr>
          <w:rFonts w:hint="cs"/>
          <w:rtl/>
        </w:rPr>
        <w:t xml:space="preserve"> הנחוצים (</w:t>
      </w:r>
      <w:r>
        <w:t>ROUTER</w:t>
      </w:r>
      <w:r>
        <w:rPr>
          <w:rFonts w:hint="cs"/>
          <w:rtl/>
        </w:rPr>
        <w:t xml:space="preserve"> ו- </w:t>
      </w:r>
      <w:r>
        <w:t>WifiManager</w:t>
      </w:r>
      <w:r>
        <w:rPr>
          <w:rFonts w:hint="cs"/>
          <w:rtl/>
        </w:rPr>
        <w:t>) בקוד התוכנית שלי.</w:t>
      </w:r>
    </w:p>
    <w:p w14:paraId="05B6F309" w14:textId="702B9AFA" w:rsidR="00DB059A" w:rsidRDefault="00DB059A" w:rsidP="00DB059A">
      <w:pPr>
        <w:jc w:val="both"/>
      </w:pPr>
      <w:ins w:id="392" w:author="and" w:date="2017-02-07T20:18:00Z">
        <w:r>
          <w:rPr>
            <w:rFonts w:cs="David"/>
            <w:noProof/>
            <w:sz w:val="24"/>
            <w:szCs w:val="24"/>
          </w:rPr>
          <w:drawing>
            <wp:anchor distT="0" distB="0" distL="114300" distR="114300" simplePos="0" relativeHeight="251663872" behindDoc="0" locked="0" layoutInCell="1" allowOverlap="1" wp14:anchorId="196A046A" wp14:editId="20EB6368">
              <wp:simplePos x="0" y="0"/>
              <wp:positionH relativeFrom="column">
                <wp:posOffset>989965</wp:posOffset>
              </wp:positionH>
              <wp:positionV relativeFrom="paragraph">
                <wp:posOffset>126365</wp:posOffset>
              </wp:positionV>
              <wp:extent cx="3420110" cy="2393950"/>
              <wp:effectExtent l="0" t="0" r="889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0110" cy="239395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03A2E292" w14:textId="2B7372FD" w:rsidR="00DB059A" w:rsidRDefault="00DB059A" w:rsidP="00DB059A">
      <w:pPr>
        <w:jc w:val="both"/>
      </w:pPr>
    </w:p>
    <w:p w14:paraId="6250F25D" w14:textId="427CD6AF" w:rsidR="00DB059A" w:rsidRDefault="00DB059A" w:rsidP="00DB059A">
      <w:pPr>
        <w:jc w:val="both"/>
      </w:pPr>
    </w:p>
    <w:p w14:paraId="3726EEA4" w14:textId="77777777" w:rsidR="00DB059A" w:rsidRDefault="00DB059A" w:rsidP="00DB059A">
      <w:pPr>
        <w:jc w:val="both"/>
      </w:pPr>
    </w:p>
    <w:p w14:paraId="2E9A5F1B" w14:textId="34F55481" w:rsidR="00DB059A" w:rsidRDefault="00DB059A" w:rsidP="00DB059A">
      <w:pPr>
        <w:jc w:val="both"/>
      </w:pPr>
    </w:p>
    <w:p w14:paraId="66F96361" w14:textId="77777777" w:rsidR="00DB059A" w:rsidRDefault="00DB059A" w:rsidP="00DB059A">
      <w:pPr>
        <w:jc w:val="both"/>
      </w:pPr>
    </w:p>
    <w:p w14:paraId="2B8A83EA" w14:textId="4E0A8254" w:rsidR="00DB059A" w:rsidRDefault="00DB059A" w:rsidP="00DB059A">
      <w:pPr>
        <w:jc w:val="both"/>
      </w:pPr>
    </w:p>
    <w:p w14:paraId="077C82DE" w14:textId="77777777" w:rsidR="00DB059A" w:rsidRDefault="00DB059A" w:rsidP="00DB059A">
      <w:pPr>
        <w:jc w:val="both"/>
      </w:pPr>
    </w:p>
    <w:p w14:paraId="1163369E" w14:textId="62F993BB" w:rsidR="00DB059A" w:rsidRDefault="00DB059A" w:rsidP="00DB059A">
      <w:pPr>
        <w:jc w:val="both"/>
      </w:pPr>
    </w:p>
    <w:p w14:paraId="7C3EB5E7" w14:textId="157CA1B9" w:rsidR="00DB059A" w:rsidRDefault="00DB059A" w:rsidP="00DB059A">
      <w:pPr>
        <w:jc w:val="both"/>
      </w:pPr>
    </w:p>
    <w:p w14:paraId="250C3C19" w14:textId="77777777" w:rsidR="00DB059A" w:rsidRDefault="00DB059A" w:rsidP="00DB059A">
      <w:pPr>
        <w:jc w:val="both"/>
      </w:pPr>
    </w:p>
    <w:p w14:paraId="51DD446B" w14:textId="7694FD47" w:rsidR="00DB059A" w:rsidRDefault="00DB059A" w:rsidP="00DB059A">
      <w:pPr>
        <w:jc w:val="both"/>
      </w:pPr>
    </w:p>
    <w:p w14:paraId="3F6789D9" w14:textId="1D18075E" w:rsidR="00DB059A" w:rsidRDefault="00DB059A" w:rsidP="00DB059A">
      <w:pPr>
        <w:jc w:val="both"/>
      </w:pPr>
    </w:p>
    <w:p w14:paraId="033E3E09" w14:textId="6CC64E57" w:rsidR="00DB059A" w:rsidRDefault="00DB059A" w:rsidP="00DB059A">
      <w:pPr>
        <w:jc w:val="both"/>
      </w:pPr>
    </w:p>
    <w:p w14:paraId="09FF53D8" w14:textId="49323BF7" w:rsidR="00DB059A" w:rsidRDefault="00DB059A" w:rsidP="00DB059A">
      <w:pPr>
        <w:jc w:val="both"/>
      </w:pPr>
    </w:p>
    <w:p w14:paraId="51887751" w14:textId="00472FCB" w:rsidR="00DB059A" w:rsidRDefault="00083D17" w:rsidP="00083D17">
      <w:pPr>
        <w:pStyle w:val="ListParagraph"/>
        <w:numPr>
          <w:ilvl w:val="0"/>
          <w:numId w:val="20"/>
        </w:numPr>
        <w:jc w:val="both"/>
      </w:pPr>
      <w:r>
        <w:rPr>
          <w:rFonts w:hint="cs"/>
          <w:rtl/>
        </w:rPr>
        <w:t>במהלך הביצוע גיליתי כי הפעולה</w:t>
      </w:r>
      <w:r>
        <w:t xml:space="preserve"> </w:t>
      </w:r>
      <w:r>
        <w:rPr>
          <w:rFonts w:hint="cs"/>
          <w:rtl/>
        </w:rPr>
        <w:t xml:space="preserve"> </w:t>
      </w:r>
      <w:r w:rsidRPr="00AF7E16">
        <w:t>getConnectionInfo()</w:t>
      </w:r>
      <w:r>
        <w:rPr>
          <w:rFonts w:hint="cs"/>
          <w:rtl/>
        </w:rPr>
        <w:t xml:space="preserve"> משביתה את המערכת כי היא מבטלת את שאר שירותי האפליקציה ולמה? הפעולה הזאת דורשת קריאת נתונים מהנתב ולכן לוקחת זמן רב ועד לסיום פעולתה שאר השירותים לא יכולים להתבצע באופן סימולטני.</w:t>
      </w:r>
    </w:p>
    <w:p w14:paraId="7C5D8DC6" w14:textId="77777777" w:rsidR="00A41E82" w:rsidRDefault="00A41E82" w:rsidP="00DB059A">
      <w:pPr>
        <w:pStyle w:val="Heading2"/>
        <w:jc w:val="left"/>
        <w:rPr>
          <w:b/>
          <w:bCs/>
          <w:u w:val="single"/>
          <w:rtl/>
        </w:rPr>
      </w:pPr>
    </w:p>
    <w:p w14:paraId="58C86205" w14:textId="1ABDBF38" w:rsidR="00DB059A" w:rsidRDefault="00DB059A" w:rsidP="00DB059A">
      <w:pPr>
        <w:pStyle w:val="Heading2"/>
        <w:jc w:val="left"/>
        <w:rPr>
          <w:b/>
          <w:bCs/>
          <w:u w:val="single"/>
          <w:rtl/>
        </w:rPr>
      </w:pPr>
      <w:r w:rsidRPr="00DB059A">
        <w:rPr>
          <w:rFonts w:hint="cs"/>
          <w:b/>
          <w:bCs/>
          <w:u w:val="single"/>
          <w:rtl/>
        </w:rPr>
        <w:t xml:space="preserve">תיאור הכלים המשמשים לפתרון </w:t>
      </w:r>
    </w:p>
    <w:p w14:paraId="4F4F229E" w14:textId="77777777" w:rsidR="00083D17" w:rsidRPr="00083D17" w:rsidRDefault="00083D17" w:rsidP="00083D17"/>
    <w:p w14:paraId="7A308DF7" w14:textId="0C336F64" w:rsidR="00DB059A" w:rsidRDefault="00AF7E16" w:rsidP="00DB059A">
      <w:pPr>
        <w:jc w:val="both"/>
      </w:pPr>
      <w:r>
        <w:rPr>
          <w:rFonts w:hint="cs"/>
          <w:rtl/>
        </w:rPr>
        <w:t xml:space="preserve">הגעתי למסקנה כי את אותה פעולה </w:t>
      </w:r>
      <w:r w:rsidR="00083D17">
        <w:rPr>
          <w:rFonts w:hint="cs"/>
          <w:rtl/>
        </w:rPr>
        <w:t xml:space="preserve">שלוקחת זמן עיבוד רב </w:t>
      </w:r>
      <w:r>
        <w:rPr>
          <w:rFonts w:hint="cs"/>
          <w:rtl/>
        </w:rPr>
        <w:t>אבצע בתהליך הפועל ברקע האפליקציה ולא בתהליך המרכזי שרץ על האפליקציה.</w:t>
      </w:r>
      <w:r w:rsidR="00083D17">
        <w:rPr>
          <w:rFonts w:hint="cs"/>
          <w:rtl/>
        </w:rPr>
        <w:t xml:space="preserve"> חיפשתי גם כלי אשר מאפשר לבצע פעולה ארוכה ללא השבתת שאר שירותי המערכת.</w:t>
      </w:r>
      <w:r>
        <w:rPr>
          <w:rFonts w:hint="cs"/>
          <w:rtl/>
        </w:rPr>
        <w:t xml:space="preserve"> נעזרתי במחלקה </w:t>
      </w:r>
      <w:r>
        <w:t>Long Operation</w:t>
      </w:r>
      <w:r>
        <w:rPr>
          <w:rFonts w:hint="cs"/>
          <w:rtl/>
        </w:rPr>
        <w:t>:</w:t>
      </w:r>
    </w:p>
    <w:p w14:paraId="4C265DD1" w14:textId="17F3728A" w:rsidR="00DB059A" w:rsidRPr="00DB059A" w:rsidRDefault="00DB059A" w:rsidP="00DB059A">
      <w:pPr>
        <w:pStyle w:val="ListParagraph"/>
        <w:jc w:val="both"/>
      </w:pPr>
      <w:r>
        <w:rPr>
          <w:noProof/>
          <w:lang w:eastAsia="en-US"/>
        </w:rPr>
        <w:drawing>
          <wp:anchor distT="0" distB="0" distL="114300" distR="114300" simplePos="0" relativeHeight="251688448" behindDoc="0" locked="0" layoutInCell="1" allowOverlap="1" wp14:anchorId="50C87C31" wp14:editId="3F00B784">
            <wp:simplePos x="0" y="0"/>
            <wp:positionH relativeFrom="column">
              <wp:posOffset>431165</wp:posOffset>
            </wp:positionH>
            <wp:positionV relativeFrom="paragraph">
              <wp:posOffset>58420</wp:posOffset>
            </wp:positionV>
            <wp:extent cx="4540250" cy="293780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40250" cy="29378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09402A" w14:textId="3B8ACF81" w:rsidR="00A3583A" w:rsidRDefault="00A3583A" w:rsidP="00DB059A">
      <w:pPr>
        <w:jc w:val="both"/>
      </w:pPr>
    </w:p>
    <w:p w14:paraId="77950496" w14:textId="470749A4" w:rsidR="00DB059A" w:rsidRDefault="00DB059A" w:rsidP="00DB059A">
      <w:pPr>
        <w:jc w:val="both"/>
      </w:pPr>
    </w:p>
    <w:p w14:paraId="210C5EEF" w14:textId="0410ADD9" w:rsidR="00DB059A" w:rsidRDefault="00DB059A" w:rsidP="00DB059A">
      <w:pPr>
        <w:jc w:val="both"/>
      </w:pPr>
    </w:p>
    <w:p w14:paraId="1FBB629E" w14:textId="45F17E87" w:rsidR="00DB059A" w:rsidRDefault="00DB059A" w:rsidP="00DB059A">
      <w:pPr>
        <w:jc w:val="both"/>
      </w:pPr>
    </w:p>
    <w:p w14:paraId="5C8FD3FD" w14:textId="72D675C6" w:rsidR="00DB059A" w:rsidRDefault="00DB059A" w:rsidP="00DB059A">
      <w:pPr>
        <w:jc w:val="both"/>
      </w:pPr>
    </w:p>
    <w:p w14:paraId="28712079" w14:textId="50DC76E7" w:rsidR="00DB059A" w:rsidRDefault="00DB059A" w:rsidP="00DB059A">
      <w:pPr>
        <w:jc w:val="both"/>
      </w:pPr>
    </w:p>
    <w:p w14:paraId="34CA584E" w14:textId="28291F49" w:rsidR="00DB059A" w:rsidRDefault="00DB059A" w:rsidP="00DB059A">
      <w:pPr>
        <w:jc w:val="both"/>
      </w:pPr>
    </w:p>
    <w:p w14:paraId="4CA1FAA0" w14:textId="0A150BC9" w:rsidR="00DB059A" w:rsidRDefault="00DB059A" w:rsidP="00DB059A">
      <w:pPr>
        <w:jc w:val="both"/>
      </w:pPr>
    </w:p>
    <w:p w14:paraId="6471C86D" w14:textId="4441AED9" w:rsidR="00DB059A" w:rsidRDefault="00DB059A" w:rsidP="00DB059A">
      <w:pPr>
        <w:jc w:val="both"/>
      </w:pPr>
    </w:p>
    <w:p w14:paraId="26DD9D84" w14:textId="53987AE3" w:rsidR="00DB059A" w:rsidRDefault="00DB059A" w:rsidP="00DB059A">
      <w:pPr>
        <w:jc w:val="both"/>
      </w:pPr>
    </w:p>
    <w:p w14:paraId="1BAF28AA" w14:textId="07E70C1C" w:rsidR="00DB059A" w:rsidRDefault="00DB059A" w:rsidP="00DB059A">
      <w:pPr>
        <w:jc w:val="both"/>
      </w:pPr>
    </w:p>
    <w:p w14:paraId="45C8482B" w14:textId="4AF38E55" w:rsidR="00DB059A" w:rsidRDefault="00DB059A" w:rsidP="00DB059A">
      <w:pPr>
        <w:jc w:val="both"/>
      </w:pPr>
    </w:p>
    <w:p w14:paraId="7CA8363B" w14:textId="4F875676" w:rsidR="00DB059A" w:rsidRDefault="00DB059A" w:rsidP="00DB059A">
      <w:pPr>
        <w:jc w:val="both"/>
      </w:pPr>
    </w:p>
    <w:p w14:paraId="451B62AB" w14:textId="103893FD" w:rsidR="00DB059A" w:rsidRDefault="00DB059A" w:rsidP="00DB059A">
      <w:pPr>
        <w:jc w:val="both"/>
        <w:rPr>
          <w:ins w:id="393" w:author="and" w:date="2017-02-07T20:31:00Z"/>
        </w:rPr>
      </w:pPr>
    </w:p>
    <w:p w14:paraId="59EF3391" w14:textId="0CD635BA" w:rsidR="00A3583A" w:rsidRDefault="00A3583A">
      <w:pPr>
        <w:rPr>
          <w:ins w:id="394" w:author="and" w:date="2017-02-07T20:31:00Z"/>
        </w:rPr>
        <w:pPrChange w:id="395" w:author="and" w:date="2017-02-07T20:31:00Z">
          <w:pPr>
            <w:pStyle w:val="Heading2"/>
            <w:jc w:val="left"/>
          </w:pPr>
        </w:pPrChange>
      </w:pPr>
    </w:p>
    <w:p w14:paraId="489A373D" w14:textId="20BFA738" w:rsidR="00A3583A" w:rsidRDefault="00A3583A">
      <w:pPr>
        <w:rPr>
          <w:ins w:id="396" w:author="and" w:date="2017-02-07T20:31:00Z"/>
        </w:rPr>
        <w:pPrChange w:id="397" w:author="and" w:date="2017-02-07T20:31:00Z">
          <w:pPr>
            <w:pStyle w:val="Heading2"/>
            <w:jc w:val="left"/>
          </w:pPr>
        </w:pPrChange>
      </w:pPr>
    </w:p>
    <w:p w14:paraId="5F45F8C6" w14:textId="77777777" w:rsidR="00A3583A" w:rsidRPr="00083D17" w:rsidRDefault="00A3583A">
      <w:pPr>
        <w:rPr>
          <w:ins w:id="398" w:author="and" w:date="2017-02-07T20:31:00Z"/>
          <w:rFonts w:ascii="David" w:hAnsi="David" w:cs="David"/>
          <w:sz w:val="20"/>
          <w:szCs w:val="20"/>
          <w:rPrChange w:id="399" w:author="and" w:date="2017-02-07T20:31:00Z">
            <w:rPr>
              <w:ins w:id="400" w:author="and" w:date="2017-02-07T20:31:00Z"/>
            </w:rPr>
          </w:rPrChange>
        </w:rPr>
        <w:pPrChange w:id="401" w:author="and" w:date="2017-02-07T20:31:00Z">
          <w:pPr>
            <w:pStyle w:val="Heading2"/>
            <w:jc w:val="left"/>
          </w:pPr>
        </w:pPrChange>
      </w:pPr>
    </w:p>
    <w:p w14:paraId="344DB337" w14:textId="77777777" w:rsidR="00083D17" w:rsidRDefault="00083D17" w:rsidP="00083D17">
      <w:pPr>
        <w:pStyle w:val="Heading2"/>
        <w:jc w:val="left"/>
        <w:rPr>
          <w:rFonts w:ascii="David" w:hAnsi="David" w:cs="David"/>
          <w:color w:val="auto"/>
          <w:sz w:val="24"/>
          <w:szCs w:val="24"/>
        </w:rPr>
      </w:pPr>
      <w:r w:rsidRPr="00083D17">
        <w:rPr>
          <w:rFonts w:ascii="David" w:hAnsi="David" w:cs="David"/>
          <w:b/>
          <w:bCs/>
          <w:color w:val="auto"/>
          <w:sz w:val="24"/>
          <w:szCs w:val="24"/>
          <w:u w:val="single"/>
          <w:rtl/>
        </w:rPr>
        <w:t>הסבר:</w:t>
      </w:r>
    </w:p>
    <w:p w14:paraId="1A65A710" w14:textId="3B36B9F5" w:rsidR="00A3583A" w:rsidRDefault="00083D17" w:rsidP="00083D17">
      <w:pPr>
        <w:pStyle w:val="Heading2"/>
        <w:jc w:val="left"/>
        <w:rPr>
          <w:rtl/>
        </w:rPr>
      </w:pPr>
      <w:r w:rsidRPr="00083D17">
        <w:rPr>
          <w:rFonts w:ascii="David" w:hAnsi="David" w:cs="David"/>
          <w:color w:val="auto"/>
          <w:sz w:val="24"/>
          <w:szCs w:val="24"/>
          <w:rtl/>
        </w:rPr>
        <w:t xml:space="preserve">ניתן לראות כי המחלקה </w:t>
      </w:r>
      <w:r w:rsidRPr="00083D17">
        <w:rPr>
          <w:rFonts w:ascii="David" w:hAnsi="David" w:cs="David"/>
          <w:color w:val="auto"/>
          <w:sz w:val="24"/>
          <w:szCs w:val="24"/>
        </w:rPr>
        <w:t>LongOperation</w:t>
      </w:r>
      <w:r w:rsidRPr="00083D17">
        <w:rPr>
          <w:rFonts w:ascii="David" w:hAnsi="David" w:cs="David"/>
          <w:color w:val="auto"/>
          <w:sz w:val="24"/>
          <w:szCs w:val="24"/>
          <w:rtl/>
        </w:rPr>
        <w:t xml:space="preserve"> יורשת ממחלקה אשר מתזמנת תהליכים ברקע האפליקציה, והיא בעצמה יודעת לבצע או לקרוא לפונקציונליות אשר מתרחשת ברקע האפליקציה ושאינה מונעת משירותים אחרים באפליקציה להתרחש. אותה שיטה שתתרחש ברקע נקראת:</w:t>
      </w:r>
      <w:r>
        <w:rPr>
          <w:rFonts w:hint="cs"/>
          <w:rtl/>
        </w:rPr>
        <w:t xml:space="preserve"> </w:t>
      </w:r>
    </w:p>
    <w:p w14:paraId="12FE76F6" w14:textId="77777777" w:rsidR="00083D17" w:rsidRDefault="00083D17" w:rsidP="00083D17">
      <w:pPr>
        <w:pStyle w:val="HTMLPreformatted"/>
        <w:shd w:val="clear" w:color="auto" w:fill="272822"/>
        <w:rPr>
          <w:color w:val="F8F8F2"/>
        </w:rPr>
      </w:pPr>
      <w:r>
        <w:rPr>
          <w:color w:val="F92672"/>
        </w:rPr>
        <w:t xml:space="preserve">protected </w:t>
      </w:r>
      <w:r>
        <w:rPr>
          <w:i/>
          <w:iCs/>
          <w:color w:val="66D9EF"/>
        </w:rPr>
        <w:t xml:space="preserve">String </w:t>
      </w:r>
      <w:r>
        <w:rPr>
          <w:color w:val="A7EC21"/>
        </w:rPr>
        <w:t>doInBackground</w:t>
      </w:r>
      <w:r>
        <w:rPr>
          <w:color w:val="F9FAF4"/>
        </w:rPr>
        <w:t>(</w:t>
      </w:r>
      <w:r>
        <w:rPr>
          <w:i/>
          <w:iCs/>
          <w:color w:val="66D9EF"/>
        </w:rPr>
        <w:t>String</w:t>
      </w:r>
      <w:r>
        <w:rPr>
          <w:color w:val="F8F8F2"/>
        </w:rPr>
        <w:t xml:space="preserve">... </w:t>
      </w:r>
      <w:r>
        <w:rPr>
          <w:i/>
          <w:iCs/>
          <w:color w:val="66D9EF"/>
        </w:rPr>
        <w:t>params</w:t>
      </w:r>
      <w:r>
        <w:rPr>
          <w:color w:val="F9FAF4"/>
        </w:rPr>
        <w:t>) {</w:t>
      </w:r>
    </w:p>
    <w:p w14:paraId="712318BA" w14:textId="76EE1045" w:rsidR="00083D17" w:rsidRDefault="00083D17" w:rsidP="00083D17">
      <w:pPr>
        <w:jc w:val="both"/>
      </w:pPr>
      <w:r>
        <w:rPr>
          <w:rFonts w:hint="cs"/>
          <w:rtl/>
        </w:rPr>
        <w:t xml:space="preserve">חתימתה מאפשרת לי לקבל את מה שהמחלקה </w:t>
      </w:r>
      <w:r>
        <w:t>LongOpreation</w:t>
      </w:r>
      <w:r>
        <w:rPr>
          <w:rFonts w:hint="cs"/>
          <w:rtl/>
        </w:rPr>
        <w:t xml:space="preserve"> מקבלת. בקוד זה אני מעפיל את הבקשה לכל נתוני הנתב הנחוצים לי בפרויקט. כדוגמה:</w:t>
      </w:r>
    </w:p>
    <w:p w14:paraId="7D93517D" w14:textId="7E102C61" w:rsidR="00A3583A" w:rsidRPr="00083D17" w:rsidRDefault="00083D17">
      <w:pPr>
        <w:pStyle w:val="HTMLPreformatted"/>
        <w:shd w:val="clear" w:color="auto" w:fill="272822"/>
        <w:rPr>
          <w:ins w:id="402" w:author="and" w:date="2017-02-07T20:32:00Z"/>
          <w:color w:val="F8F8F2"/>
        </w:rPr>
        <w:pPrChange w:id="403" w:author="and" w:date="2017-02-07T20:32:00Z">
          <w:pPr>
            <w:pStyle w:val="Heading2"/>
            <w:jc w:val="left"/>
          </w:pPr>
        </w:pPrChange>
      </w:pPr>
      <w:r>
        <w:rPr>
          <w:color w:val="F8F8F2"/>
          <w:shd w:val="clear" w:color="auto" w:fill="000055"/>
        </w:rPr>
        <w:t>results</w:t>
      </w:r>
      <w:r>
        <w:rPr>
          <w:color w:val="F9FAF4"/>
        </w:rPr>
        <w:t>[</w:t>
      </w:r>
      <w:r>
        <w:rPr>
          <w:color w:val="AE81FF"/>
        </w:rPr>
        <w:t>4</w:t>
      </w:r>
      <w:r>
        <w:rPr>
          <w:color w:val="F9FAF4"/>
        </w:rPr>
        <w:t xml:space="preserve">] </w:t>
      </w:r>
      <w:r>
        <w:rPr>
          <w:color w:val="F92672"/>
        </w:rPr>
        <w:t xml:space="preserve">= </w:t>
      </w:r>
      <w:r>
        <w:rPr>
          <w:color w:val="E6DB74"/>
        </w:rPr>
        <w:t xml:space="preserve">"Ip Address: " </w:t>
      </w:r>
      <w:r>
        <w:rPr>
          <w:color w:val="F92672"/>
        </w:rPr>
        <w:t xml:space="preserve">+ </w:t>
      </w:r>
      <w:r>
        <w:rPr>
          <w:color w:val="F8F8F2"/>
        </w:rPr>
        <w:t>wifi</w:t>
      </w:r>
      <w:r>
        <w:rPr>
          <w:color w:val="F92672"/>
        </w:rPr>
        <w:t>.</w:t>
      </w:r>
      <w:r>
        <w:rPr>
          <w:color w:val="A7EC21"/>
        </w:rPr>
        <w:t>getConnectionInfo</w:t>
      </w:r>
      <w:r>
        <w:rPr>
          <w:color w:val="F9FAF4"/>
        </w:rPr>
        <w:t>()</w:t>
      </w:r>
      <w:r>
        <w:rPr>
          <w:color w:val="F92672"/>
        </w:rPr>
        <w:t>.</w:t>
      </w:r>
      <w:r>
        <w:rPr>
          <w:color w:val="A7EC21"/>
        </w:rPr>
        <w:t>getIpAddress</w:t>
      </w:r>
      <w:r>
        <w:rPr>
          <w:color w:val="F9FAF4"/>
        </w:rPr>
        <w:t>()</w:t>
      </w:r>
      <w:r>
        <w:rPr>
          <w:color w:val="F92672"/>
        </w:rPr>
        <w:t>;</w:t>
      </w:r>
    </w:p>
    <w:p w14:paraId="5C6637B0" w14:textId="5DCBA446" w:rsidR="00083D17" w:rsidRDefault="00083D17" w:rsidP="00083D17">
      <w:pPr>
        <w:jc w:val="both"/>
        <w:rPr>
          <w:rtl/>
        </w:rPr>
      </w:pPr>
      <w:r>
        <w:rPr>
          <w:rFonts w:hint="cs"/>
          <w:rtl/>
        </w:rPr>
        <w:t>בליווי תפיסת שגיאה כלשהי הקוראת ברקע האפליקציה.</w:t>
      </w:r>
    </w:p>
    <w:p w14:paraId="2AF89DFC" w14:textId="6CA6415C" w:rsidR="00083D17" w:rsidRDefault="00083D17" w:rsidP="00083D17">
      <w:pPr>
        <w:jc w:val="both"/>
        <w:rPr>
          <w:rtl/>
        </w:rPr>
      </w:pPr>
    </w:p>
    <w:p w14:paraId="693EFD02" w14:textId="69F5684E" w:rsidR="00332803" w:rsidRDefault="00083D17" w:rsidP="00332803">
      <w:pPr>
        <w:pStyle w:val="ListParagraph"/>
        <w:numPr>
          <w:ilvl w:val="0"/>
          <w:numId w:val="20"/>
        </w:numPr>
        <w:jc w:val="both"/>
        <w:rPr>
          <w:ins w:id="404" w:author="and" w:date="2017-02-07T20:32:00Z"/>
          <w:rtl/>
        </w:rPr>
      </w:pPr>
      <w:r>
        <w:rPr>
          <w:rFonts w:hint="cs"/>
          <w:rtl/>
        </w:rPr>
        <w:t>כעיקרון על מנת לשאוב נתונים מן רכיב ה</w:t>
      </w:r>
      <w:r w:rsidR="00332803">
        <w:rPr>
          <w:rFonts w:hint="cs"/>
          <w:rtl/>
        </w:rPr>
        <w:t>-</w:t>
      </w:r>
      <w:r>
        <w:rPr>
          <w:rFonts w:hint="cs"/>
        </w:rPr>
        <w:t>WIFI</w:t>
      </w:r>
      <w:r>
        <w:rPr>
          <w:rFonts w:hint="cs"/>
          <w:rtl/>
        </w:rPr>
        <w:t xml:space="preserve"> המחובר</w:t>
      </w:r>
      <w:r w:rsidR="00332803">
        <w:rPr>
          <w:rFonts w:hint="cs"/>
          <w:rtl/>
        </w:rPr>
        <w:t xml:space="preserve"> </w:t>
      </w:r>
      <w:r>
        <w:rPr>
          <w:rFonts w:hint="cs"/>
          <w:rtl/>
        </w:rPr>
        <w:t xml:space="preserve">לנתב, חשבתי על הצורך </w:t>
      </w:r>
      <w:r w:rsidR="00332803">
        <w:rPr>
          <w:rFonts w:hint="cs"/>
          <w:rtl/>
        </w:rPr>
        <w:t xml:space="preserve">במודל המפריד את הנתונים ומאגד אותם במחלקה מסוימת. </w:t>
      </w:r>
      <w:r>
        <w:rPr>
          <w:rFonts w:hint="cs"/>
          <w:rtl/>
        </w:rPr>
        <w:t>באוב</w:t>
      </w:r>
      <w:r w:rsidR="00332803">
        <w:rPr>
          <w:rFonts w:hint="cs"/>
          <w:rtl/>
        </w:rPr>
        <w:t>י</w:t>
      </w:r>
      <w:r>
        <w:rPr>
          <w:rFonts w:hint="cs"/>
          <w:rtl/>
        </w:rPr>
        <w:t xml:space="preserve">יקט שייצג לי את הנתב כך שאוכל להפעיל דרך האובייקט </w:t>
      </w:r>
      <w:r w:rsidR="00332803">
        <w:rPr>
          <w:rFonts w:hint="cs"/>
          <w:rtl/>
        </w:rPr>
        <w:t xml:space="preserve">את כל השיטות הרצויות לי לאפליקציה ושכן יכיל גם את כל הנתונים כמשתנים להצגה על מסכי אפליקציה. לכן בחרתי להביא לכאן גם את הייצוג שלי לאובייקט הנקרא </w:t>
      </w:r>
      <w:r w:rsidR="00332803">
        <w:rPr>
          <w:rFonts w:hint="cs"/>
        </w:rPr>
        <w:t>R</w:t>
      </w:r>
      <w:r w:rsidR="00332803">
        <w:t>outer</w:t>
      </w:r>
      <w:r w:rsidR="00332803">
        <w:rPr>
          <w:rFonts w:hint="cs"/>
          <w:rtl/>
        </w:rPr>
        <w:t>. ניתן לראות את ייצוגו בתרשים המחלקות המוצג.</w:t>
      </w:r>
    </w:p>
    <w:p w14:paraId="0A9CE49C" w14:textId="412664FA" w:rsidR="00A3583A" w:rsidRDefault="00332803">
      <w:pPr>
        <w:rPr>
          <w:ins w:id="405" w:author="and" w:date="2017-02-07T20:32:00Z"/>
        </w:rPr>
        <w:pPrChange w:id="406" w:author="and" w:date="2017-02-07T20:32:00Z">
          <w:pPr>
            <w:pStyle w:val="Heading2"/>
            <w:jc w:val="left"/>
          </w:pPr>
        </w:pPrChange>
      </w:pPr>
      <w:ins w:id="407" w:author="and" w:date="2017-02-07T20:29:00Z">
        <w:r>
          <w:rPr>
            <w:rFonts w:cs="David"/>
            <w:noProof/>
            <w:sz w:val="24"/>
            <w:szCs w:val="24"/>
          </w:rPr>
          <w:drawing>
            <wp:anchor distT="0" distB="0" distL="114300" distR="114300" simplePos="0" relativeHeight="251678208" behindDoc="0" locked="0" layoutInCell="1" allowOverlap="1" wp14:anchorId="3BCABEA7" wp14:editId="24FA56CE">
              <wp:simplePos x="0" y="0"/>
              <wp:positionH relativeFrom="column">
                <wp:posOffset>1510665</wp:posOffset>
              </wp:positionH>
              <wp:positionV relativeFrom="paragraph">
                <wp:posOffset>72390</wp:posOffset>
              </wp:positionV>
              <wp:extent cx="2387600" cy="16063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7600" cy="160636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FFAF58F" w14:textId="77777777" w:rsidR="00A3583A" w:rsidRDefault="00A3583A">
      <w:pPr>
        <w:rPr>
          <w:ins w:id="408" w:author="and" w:date="2017-02-07T20:32:00Z"/>
        </w:rPr>
        <w:pPrChange w:id="409" w:author="and" w:date="2017-02-07T20:32:00Z">
          <w:pPr>
            <w:pStyle w:val="Heading2"/>
            <w:jc w:val="left"/>
          </w:pPr>
        </w:pPrChange>
      </w:pPr>
    </w:p>
    <w:p w14:paraId="19AB5454" w14:textId="77777777" w:rsidR="00A3583A" w:rsidRDefault="00A3583A">
      <w:pPr>
        <w:rPr>
          <w:ins w:id="410" w:author="and" w:date="2017-02-07T20:32:00Z"/>
        </w:rPr>
        <w:pPrChange w:id="411" w:author="and" w:date="2017-02-07T20:32:00Z">
          <w:pPr>
            <w:pStyle w:val="Heading2"/>
            <w:jc w:val="left"/>
          </w:pPr>
        </w:pPrChange>
      </w:pPr>
    </w:p>
    <w:p w14:paraId="5CCEEB23" w14:textId="77777777" w:rsidR="00A3583A" w:rsidRDefault="00A3583A">
      <w:pPr>
        <w:rPr>
          <w:ins w:id="412" w:author="and" w:date="2017-02-07T20:32:00Z"/>
        </w:rPr>
        <w:pPrChange w:id="413" w:author="and" w:date="2017-02-07T20:32:00Z">
          <w:pPr>
            <w:pStyle w:val="Heading2"/>
            <w:jc w:val="left"/>
          </w:pPr>
        </w:pPrChange>
      </w:pPr>
    </w:p>
    <w:p w14:paraId="091F88A4" w14:textId="77777777" w:rsidR="00A3583A" w:rsidRDefault="00A3583A">
      <w:pPr>
        <w:rPr>
          <w:ins w:id="414" w:author="and" w:date="2017-02-07T20:33:00Z"/>
        </w:rPr>
        <w:pPrChange w:id="415" w:author="and" w:date="2017-02-07T20:32:00Z">
          <w:pPr>
            <w:pStyle w:val="Heading2"/>
            <w:jc w:val="left"/>
          </w:pPr>
        </w:pPrChange>
      </w:pPr>
    </w:p>
    <w:p w14:paraId="19C9B6C6" w14:textId="77777777" w:rsidR="00A3583A" w:rsidRPr="00332803" w:rsidRDefault="00A3583A">
      <w:pPr>
        <w:rPr>
          <w:ins w:id="416" w:author="and" w:date="2017-02-07T20:33:00Z"/>
        </w:rPr>
        <w:pPrChange w:id="417" w:author="and" w:date="2017-02-07T20:32:00Z">
          <w:pPr>
            <w:pStyle w:val="Heading2"/>
            <w:jc w:val="left"/>
          </w:pPr>
        </w:pPrChange>
      </w:pPr>
    </w:p>
    <w:p w14:paraId="6A75906F" w14:textId="77777777" w:rsidR="00A3583A" w:rsidRDefault="00A3583A">
      <w:pPr>
        <w:rPr>
          <w:ins w:id="418" w:author="and" w:date="2017-02-07T20:33:00Z"/>
        </w:rPr>
        <w:pPrChange w:id="419" w:author="and" w:date="2017-02-07T20:32:00Z">
          <w:pPr>
            <w:pStyle w:val="Heading2"/>
            <w:jc w:val="left"/>
          </w:pPr>
        </w:pPrChange>
      </w:pPr>
    </w:p>
    <w:p w14:paraId="3B32EF9B" w14:textId="5389910D" w:rsidR="00A3583A" w:rsidRDefault="00332803">
      <w:pPr>
        <w:jc w:val="both"/>
        <w:rPr>
          <w:rtl/>
        </w:rPr>
        <w:pPrChange w:id="420" w:author="and" w:date="2017-02-07T20:32:00Z">
          <w:pPr>
            <w:pStyle w:val="Heading2"/>
            <w:jc w:val="left"/>
          </w:pPr>
        </w:pPrChange>
      </w:pPr>
      <w:r>
        <w:rPr>
          <w:rFonts w:hint="cs"/>
          <w:rtl/>
        </w:rPr>
        <w:lastRenderedPageBreak/>
        <w:t>דבר נוסף שמומש עת לכתיבת האב-טיפוס הוא המעבר בין מסכי האפליקציה על מנת לקבל בעתיד את השירות המבוקש באותם המסכים.</w:t>
      </w:r>
      <w:r w:rsidR="001509F3">
        <w:t xml:space="preserve"> </w:t>
      </w:r>
      <w:r w:rsidR="001509F3">
        <w:rPr>
          <w:rFonts w:hint="cs"/>
          <w:rtl/>
        </w:rPr>
        <w:t xml:space="preserve"> אדגים את המימוש על מסך אחד:</w:t>
      </w:r>
    </w:p>
    <w:p w14:paraId="575E5F8E" w14:textId="1E206D6E" w:rsidR="00332803" w:rsidRDefault="00332803" w:rsidP="00332803">
      <w:pPr>
        <w:jc w:val="both"/>
        <w:rPr>
          <w:rtl/>
        </w:rPr>
      </w:pPr>
    </w:p>
    <w:p w14:paraId="0AD1DB68" w14:textId="2B3090D2" w:rsidR="00332803" w:rsidRDefault="00332803" w:rsidP="00332803">
      <w:pPr>
        <w:jc w:val="both"/>
        <w:rPr>
          <w:rtl/>
        </w:rPr>
      </w:pPr>
      <w:r>
        <w:rPr>
          <w:rFonts w:hint="cs"/>
          <w:rtl/>
        </w:rPr>
        <w:t xml:space="preserve">את המעבר בין המסכים מימשתי ביצירת קובץ </w:t>
      </w:r>
      <w:r>
        <w:rPr>
          <w:rFonts w:hint="cs"/>
        </w:rPr>
        <w:t>XML</w:t>
      </w:r>
      <w:r>
        <w:rPr>
          <w:rFonts w:hint="cs"/>
          <w:rtl/>
        </w:rPr>
        <w:t xml:space="preserve"> חדש עבור כל מסך כדוגמת המסך</w:t>
      </w:r>
      <w:r>
        <w:t xml:space="preserve"> config_page.xml </w:t>
      </w:r>
      <w:r>
        <w:rPr>
          <w:rFonts w:hint="cs"/>
          <w:rtl/>
        </w:rPr>
        <w:t xml:space="preserve"> שניתן לראות בתמונה וגם את המסך שנוצר מהקוד שכתוב ב </w:t>
      </w:r>
      <w:r>
        <w:rPr>
          <w:rFonts w:hint="cs"/>
        </w:rPr>
        <w:t>XML</w:t>
      </w:r>
      <w:r>
        <w:rPr>
          <w:rFonts w:hint="cs"/>
          <w:rtl/>
        </w:rPr>
        <w:t>.</w:t>
      </w:r>
    </w:p>
    <w:p w14:paraId="7D743D96" w14:textId="4BF7F079" w:rsidR="00332803" w:rsidRDefault="00332803" w:rsidP="00332803">
      <w:pPr>
        <w:jc w:val="both"/>
      </w:pPr>
      <w:r>
        <w:rPr>
          <w:rFonts w:hint="cs"/>
          <w:noProof/>
        </w:rPr>
        <w:drawing>
          <wp:anchor distT="0" distB="0" distL="114300" distR="114300" simplePos="0" relativeHeight="251693568" behindDoc="0" locked="0" layoutInCell="1" allowOverlap="1" wp14:anchorId="10E34337" wp14:editId="1C511D69">
            <wp:simplePos x="0" y="0"/>
            <wp:positionH relativeFrom="column">
              <wp:posOffset>481965</wp:posOffset>
            </wp:positionH>
            <wp:positionV relativeFrom="paragraph">
              <wp:posOffset>142240</wp:posOffset>
            </wp:positionV>
            <wp:extent cx="4591050" cy="2544249"/>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91050" cy="25442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5A5C5" w14:textId="41DF6927" w:rsidR="00332803" w:rsidRDefault="00332803" w:rsidP="00332803">
      <w:pPr>
        <w:jc w:val="both"/>
      </w:pPr>
    </w:p>
    <w:p w14:paraId="337042A5" w14:textId="05F3483F" w:rsidR="00332803" w:rsidRDefault="00332803" w:rsidP="00332803">
      <w:pPr>
        <w:jc w:val="both"/>
      </w:pPr>
    </w:p>
    <w:p w14:paraId="612745B1" w14:textId="39E97867" w:rsidR="00332803" w:rsidRDefault="00332803" w:rsidP="00332803">
      <w:pPr>
        <w:jc w:val="both"/>
        <w:rPr>
          <w:rtl/>
        </w:rPr>
      </w:pPr>
    </w:p>
    <w:p w14:paraId="4CBCD15F" w14:textId="11DC4320" w:rsidR="00332803" w:rsidRDefault="00332803" w:rsidP="00332803">
      <w:pPr>
        <w:jc w:val="both"/>
        <w:rPr>
          <w:rtl/>
        </w:rPr>
      </w:pPr>
    </w:p>
    <w:p w14:paraId="4A07D427" w14:textId="414694D6" w:rsidR="00332803" w:rsidRDefault="00332803" w:rsidP="00332803">
      <w:pPr>
        <w:jc w:val="both"/>
        <w:rPr>
          <w:rtl/>
        </w:rPr>
      </w:pPr>
    </w:p>
    <w:p w14:paraId="4BC8B055" w14:textId="77777777" w:rsidR="00332803" w:rsidRDefault="00332803" w:rsidP="00332803">
      <w:pPr>
        <w:jc w:val="both"/>
      </w:pPr>
    </w:p>
    <w:p w14:paraId="34A1B22D" w14:textId="5207B5CA" w:rsidR="00332803" w:rsidRDefault="00332803" w:rsidP="00332803">
      <w:pPr>
        <w:jc w:val="both"/>
      </w:pPr>
    </w:p>
    <w:p w14:paraId="055ABD54" w14:textId="2BD85ADE" w:rsidR="00332803" w:rsidRDefault="00332803" w:rsidP="00332803">
      <w:pPr>
        <w:jc w:val="both"/>
      </w:pPr>
    </w:p>
    <w:p w14:paraId="2622B152" w14:textId="4B6B10DA" w:rsidR="00332803" w:rsidRDefault="00332803" w:rsidP="00332803">
      <w:pPr>
        <w:jc w:val="both"/>
        <w:rPr>
          <w:rtl/>
        </w:rPr>
      </w:pPr>
    </w:p>
    <w:p w14:paraId="65724B4B" w14:textId="7982327D" w:rsidR="00332803" w:rsidRDefault="00332803" w:rsidP="00332803">
      <w:pPr>
        <w:jc w:val="both"/>
        <w:rPr>
          <w:rtl/>
        </w:rPr>
      </w:pPr>
    </w:p>
    <w:p w14:paraId="12D7DBF3" w14:textId="29041DB9" w:rsidR="00332803" w:rsidRDefault="00332803" w:rsidP="00332803">
      <w:pPr>
        <w:jc w:val="both"/>
        <w:rPr>
          <w:rtl/>
        </w:rPr>
      </w:pPr>
    </w:p>
    <w:p w14:paraId="1DF51993" w14:textId="37ADEF65" w:rsidR="00332803" w:rsidRDefault="00332803" w:rsidP="00332803">
      <w:pPr>
        <w:jc w:val="both"/>
        <w:rPr>
          <w:rtl/>
        </w:rPr>
      </w:pPr>
    </w:p>
    <w:p w14:paraId="26C5B4DC" w14:textId="79250112" w:rsidR="00332803" w:rsidRDefault="00332803" w:rsidP="00332803">
      <w:pPr>
        <w:jc w:val="both"/>
        <w:rPr>
          <w:rtl/>
        </w:rPr>
      </w:pPr>
    </w:p>
    <w:p w14:paraId="1BA6F55F" w14:textId="2BAF1CFB" w:rsidR="00332803" w:rsidRDefault="00332803" w:rsidP="00332803">
      <w:pPr>
        <w:jc w:val="both"/>
        <w:rPr>
          <w:rtl/>
        </w:rPr>
      </w:pPr>
    </w:p>
    <w:p w14:paraId="77F788DF" w14:textId="1D840BC4" w:rsidR="00332803" w:rsidRDefault="00332803" w:rsidP="00332803">
      <w:pPr>
        <w:jc w:val="both"/>
        <w:rPr>
          <w:rtl/>
        </w:rPr>
      </w:pPr>
    </w:p>
    <w:p w14:paraId="6DC42C6D" w14:textId="447B722D" w:rsidR="00332803" w:rsidRDefault="00332803" w:rsidP="00332803">
      <w:pPr>
        <w:jc w:val="both"/>
        <w:rPr>
          <w:rtl/>
        </w:rPr>
      </w:pPr>
    </w:p>
    <w:p w14:paraId="4ED7FBBE" w14:textId="3CAC3892" w:rsidR="00332803" w:rsidRDefault="00332803" w:rsidP="00332803">
      <w:pPr>
        <w:jc w:val="both"/>
      </w:pPr>
      <w:r>
        <w:rPr>
          <w:rFonts w:hint="cs"/>
          <w:rtl/>
        </w:rPr>
        <w:t>על מנת להגדיר את המעבר לדף החדש</w:t>
      </w:r>
      <w:r w:rsidR="00C53A10">
        <w:rPr>
          <w:rFonts w:hint="cs"/>
          <w:rtl/>
        </w:rPr>
        <w:t xml:space="preserve">, היה עלי לרשום גם בקובץ הלוגיקה של ההמסך את הדבר הבא: </w:t>
      </w:r>
    </w:p>
    <w:p w14:paraId="33FAC6F9" w14:textId="77777777" w:rsidR="00C53A10" w:rsidRDefault="00C53A10" w:rsidP="00C53A10">
      <w:pPr>
        <w:pStyle w:val="HTMLPreformatted"/>
        <w:shd w:val="clear" w:color="auto" w:fill="272822"/>
        <w:rPr>
          <w:color w:val="F8F8F2"/>
        </w:rPr>
      </w:pPr>
      <w:r>
        <w:rPr>
          <w:color w:val="F92672"/>
        </w:rPr>
        <w:t xml:space="preserve">final </w:t>
      </w:r>
      <w:r>
        <w:rPr>
          <w:i/>
          <w:iCs/>
          <w:color w:val="66D9EF"/>
        </w:rPr>
        <w:t xml:space="preserve">Context </w:t>
      </w:r>
      <w:r>
        <w:rPr>
          <w:color w:val="F9FAF4"/>
        </w:rPr>
        <w:t xml:space="preserve">context </w:t>
      </w:r>
      <w:r>
        <w:rPr>
          <w:color w:val="F92672"/>
        </w:rPr>
        <w:t>= this;</w:t>
      </w:r>
    </w:p>
    <w:p w14:paraId="36031F64" w14:textId="77777777" w:rsidR="00C53A10" w:rsidRPr="00C53A10" w:rsidRDefault="00C53A10" w:rsidP="00332803">
      <w:pPr>
        <w:jc w:val="both"/>
        <w:rPr>
          <w:rtl/>
        </w:rPr>
      </w:pPr>
    </w:p>
    <w:p w14:paraId="579A23EC" w14:textId="77777777" w:rsidR="00C53A10" w:rsidRDefault="00C53A10" w:rsidP="00C53A10">
      <w:pPr>
        <w:pStyle w:val="HTMLPreformatted"/>
        <w:shd w:val="clear" w:color="auto" w:fill="272822"/>
        <w:rPr>
          <w:color w:val="F8F8F2"/>
        </w:rPr>
      </w:pPr>
      <w:r>
        <w:rPr>
          <w:color w:val="F8F8F2"/>
        </w:rPr>
        <w:t>configButton</w:t>
      </w:r>
      <w:r>
        <w:rPr>
          <w:color w:val="F92672"/>
        </w:rPr>
        <w:t>.</w:t>
      </w:r>
      <w:r>
        <w:rPr>
          <w:color w:val="A7EC21"/>
        </w:rPr>
        <w:t>setOnClickListener</w:t>
      </w:r>
      <w:r>
        <w:rPr>
          <w:color w:val="F9FAF4"/>
        </w:rPr>
        <w:t>(</w:t>
      </w:r>
      <w:r>
        <w:rPr>
          <w:color w:val="F92672"/>
        </w:rPr>
        <w:t xml:space="preserve">new </w:t>
      </w:r>
      <w:r>
        <w:rPr>
          <w:i/>
          <w:iCs/>
          <w:color w:val="66D9EF"/>
        </w:rPr>
        <w:t>View.OnClickListener</w:t>
      </w:r>
      <w:r>
        <w:rPr>
          <w:color w:val="F9FAF4"/>
        </w:rPr>
        <w:t>() {</w:t>
      </w:r>
      <w:r>
        <w:rPr>
          <w:color w:val="F9FAF4"/>
        </w:rPr>
        <w:br/>
        <w:t xml:space="preserve">    </w:t>
      </w:r>
      <w:r>
        <w:rPr>
          <w:color w:val="F92672"/>
        </w:rPr>
        <w:t xml:space="preserve">public void </w:t>
      </w:r>
      <w:r>
        <w:rPr>
          <w:color w:val="A7EC21"/>
        </w:rPr>
        <w:t>onClick</w:t>
      </w:r>
      <w:r>
        <w:rPr>
          <w:color w:val="F9FAF4"/>
        </w:rPr>
        <w:t>(</w:t>
      </w:r>
      <w:r>
        <w:rPr>
          <w:i/>
          <w:iCs/>
          <w:color w:val="66D9EF"/>
        </w:rPr>
        <w:t>View v</w:t>
      </w:r>
      <w:r>
        <w:rPr>
          <w:color w:val="F9FAF4"/>
        </w:rPr>
        <w:t>) {</w:t>
      </w:r>
      <w:r>
        <w:rPr>
          <w:color w:val="F9FAF4"/>
        </w:rPr>
        <w:br/>
        <w:t xml:space="preserve">        </w:t>
      </w:r>
      <w:r>
        <w:rPr>
          <w:i/>
          <w:iCs/>
          <w:color w:val="66D9EF"/>
        </w:rPr>
        <w:t xml:space="preserve">Intent </w:t>
      </w:r>
      <w:r>
        <w:rPr>
          <w:color w:val="F9FAF4"/>
        </w:rPr>
        <w:t xml:space="preserve">intent </w:t>
      </w:r>
      <w:r>
        <w:rPr>
          <w:color w:val="F92672"/>
        </w:rPr>
        <w:t xml:space="preserve">= new </w:t>
      </w:r>
      <w:r>
        <w:rPr>
          <w:color w:val="A7EC21"/>
        </w:rPr>
        <w:t>Intent</w:t>
      </w:r>
      <w:r>
        <w:rPr>
          <w:color w:val="F9FAF4"/>
        </w:rPr>
        <w:t>(</w:t>
      </w:r>
      <w:r>
        <w:rPr>
          <w:i/>
          <w:iCs/>
          <w:color w:val="66D9EF"/>
        </w:rPr>
        <w:t>context</w:t>
      </w:r>
      <w:r>
        <w:rPr>
          <w:color w:val="F92672"/>
        </w:rPr>
        <w:t xml:space="preserve">, </w:t>
      </w:r>
      <w:r>
        <w:rPr>
          <w:i/>
          <w:iCs/>
          <w:color w:val="66D9EF"/>
        </w:rPr>
        <w:t>Router</w:t>
      </w:r>
      <w:r>
        <w:rPr>
          <w:color w:val="F92672"/>
        </w:rPr>
        <w:t>.class</w:t>
      </w:r>
      <w:r>
        <w:rPr>
          <w:color w:val="F9FAF4"/>
        </w:rPr>
        <w:t>)</w:t>
      </w:r>
      <w:r>
        <w:rPr>
          <w:color w:val="F92672"/>
        </w:rPr>
        <w:t>;</w:t>
      </w:r>
      <w:r>
        <w:rPr>
          <w:color w:val="F92672"/>
        </w:rPr>
        <w:br/>
        <w:t xml:space="preserve">        </w:t>
      </w:r>
      <w:r>
        <w:rPr>
          <w:color w:val="A7EC21"/>
        </w:rPr>
        <w:t>startActivity</w:t>
      </w:r>
      <w:r>
        <w:rPr>
          <w:color w:val="F9FAF4"/>
        </w:rPr>
        <w:t>(intent)</w:t>
      </w:r>
      <w:r>
        <w:rPr>
          <w:color w:val="F92672"/>
        </w:rPr>
        <w:t>;</w:t>
      </w:r>
      <w:r>
        <w:rPr>
          <w:color w:val="F92672"/>
        </w:rPr>
        <w:br/>
        <w:t xml:space="preserve">    </w:t>
      </w:r>
      <w:r>
        <w:rPr>
          <w:color w:val="F9FAF4"/>
        </w:rPr>
        <w:t>}</w:t>
      </w:r>
      <w:r>
        <w:rPr>
          <w:color w:val="F9FAF4"/>
        </w:rPr>
        <w:br/>
        <w:t>})</w:t>
      </w:r>
      <w:r>
        <w:rPr>
          <w:color w:val="F92672"/>
        </w:rPr>
        <w:t>;</w:t>
      </w:r>
    </w:p>
    <w:p w14:paraId="04305832" w14:textId="08490DC1" w:rsidR="00332803" w:rsidRDefault="00C53A10" w:rsidP="00DC05DC">
      <w:pPr>
        <w:jc w:val="both"/>
        <w:rPr>
          <w:rtl/>
        </w:rPr>
      </w:pPr>
      <w:r>
        <w:rPr>
          <w:rFonts w:hint="cs"/>
          <w:rtl/>
        </w:rPr>
        <w:t xml:space="preserve">בדרך זו אני משתמש באובייקט </w:t>
      </w:r>
      <w:r>
        <w:t>Intent</w:t>
      </w:r>
      <w:r>
        <w:rPr>
          <w:rFonts w:hint="cs"/>
          <w:rtl/>
        </w:rPr>
        <w:t xml:space="preserve"> שזהו אובייקט מופשט שיכול להפעיל פעולה כלשהי המבוצעת אל אותו אובייקט שבו האובייקט נמצא ב</w:t>
      </w:r>
      <w:r>
        <w:t xml:space="preserve">scope </w:t>
      </w:r>
      <w:r>
        <w:rPr>
          <w:rFonts w:hint="cs"/>
          <w:rtl/>
        </w:rPr>
        <w:t xml:space="preserve"> שלו למשל </w:t>
      </w:r>
      <w:r w:rsidR="00B43DE3">
        <w:rPr>
          <w:rFonts w:hint="cs"/>
          <w:rtl/>
        </w:rPr>
        <w:t xml:space="preserve">השיטה </w:t>
      </w:r>
      <w:r>
        <w:t>startActivity</w:t>
      </w:r>
      <w:r w:rsidR="00DC05DC">
        <w:rPr>
          <w:rFonts w:hint="cs"/>
          <w:rtl/>
        </w:rPr>
        <w:t xml:space="preserve"> המקבלת </w:t>
      </w:r>
      <w:r w:rsidR="00DC05DC">
        <w:t>intent</w:t>
      </w:r>
      <w:r w:rsidR="00DC05DC">
        <w:rPr>
          <w:rFonts w:hint="cs"/>
          <w:rtl/>
        </w:rPr>
        <w:t xml:space="preserve"> חדש שהוא מקושר לקובץ לוגיקה אחר </w:t>
      </w:r>
      <w:r w:rsidR="001509F3">
        <w:rPr>
          <w:rFonts w:hint="cs"/>
          <w:rtl/>
        </w:rPr>
        <w:t xml:space="preserve">שמחולל את הלוגיקה שלו במסך המקושר אליו, במקרה זה המסך הוא </w:t>
      </w:r>
      <w:r w:rsidR="001509F3">
        <w:t>config_page.xml</w:t>
      </w:r>
      <w:r>
        <w:rPr>
          <w:rFonts w:hint="cs"/>
          <w:rtl/>
        </w:rPr>
        <w:t xml:space="preserve">. </w:t>
      </w:r>
    </w:p>
    <w:p w14:paraId="11DAD967" w14:textId="77777777" w:rsidR="00DC05DC" w:rsidRDefault="00DC05DC" w:rsidP="00DC05DC">
      <w:pPr>
        <w:jc w:val="both"/>
        <w:rPr>
          <w:rtl/>
        </w:rPr>
      </w:pPr>
    </w:p>
    <w:p w14:paraId="2C1EDBC3" w14:textId="5F8A2B79" w:rsidR="00A3583A" w:rsidRDefault="00332803">
      <w:pPr>
        <w:jc w:val="both"/>
        <w:rPr>
          <w:rtl/>
        </w:rPr>
        <w:pPrChange w:id="421" w:author="and" w:date="2017-02-07T20:32:00Z">
          <w:pPr>
            <w:pStyle w:val="Heading2"/>
            <w:jc w:val="left"/>
          </w:pPr>
        </w:pPrChange>
      </w:pPr>
      <w:r>
        <w:rPr>
          <w:rFonts w:hint="cs"/>
          <w:rtl/>
        </w:rPr>
        <w:t xml:space="preserve">את שאר </w:t>
      </w:r>
      <w:r w:rsidR="00DC05DC">
        <w:rPr>
          <w:rFonts w:hint="cs"/>
          <w:rtl/>
        </w:rPr>
        <w:t>המסכים עוד לא מימשתי בפרויקט ועוד</w:t>
      </w:r>
      <w:r>
        <w:rPr>
          <w:rFonts w:hint="cs"/>
          <w:rtl/>
        </w:rPr>
        <w:t xml:space="preserve"> דרושה עבודת מחקר נוספת על מנת להתחיל לעבוד על אימות מול הנתב והגדרות הנתב מחדש לפי צורך</w:t>
      </w:r>
      <w:r w:rsidR="001509F3">
        <w:rPr>
          <w:rFonts w:hint="cs"/>
          <w:rtl/>
        </w:rPr>
        <w:t xml:space="preserve"> המשתמש.</w:t>
      </w:r>
    </w:p>
    <w:p w14:paraId="52B2A9A2" w14:textId="5047D67E" w:rsidR="001509F3" w:rsidRPr="00A3583A" w:rsidRDefault="001509F3" w:rsidP="001509F3">
      <w:pPr>
        <w:jc w:val="both"/>
        <w:rPr>
          <w:ins w:id="422" w:author="and" w:date="2017-02-07T20:31:00Z"/>
        </w:rPr>
      </w:pPr>
      <w:r>
        <w:rPr>
          <w:rFonts w:hint="cs"/>
          <w:rtl/>
        </w:rPr>
        <w:t>לאחר מחקר משותף עם המנחה של הפרויקט שלי, אגש לביצוע הקוד של הצגת טווח קליטת הנתב, אימות מול הנתב, בניית ממשק להגדרות הנתב וביצוע שינויים בהגדרות הנתב.</w:t>
      </w:r>
    </w:p>
    <w:p w14:paraId="36E18223" w14:textId="235240D3" w:rsidR="00A3583A" w:rsidRDefault="00A3583A" w:rsidP="00ED221C">
      <w:pPr>
        <w:pStyle w:val="Heading2"/>
        <w:jc w:val="left"/>
        <w:rPr>
          <w:rtl/>
        </w:rPr>
      </w:pPr>
    </w:p>
    <w:p w14:paraId="258D9667" w14:textId="147CAF26" w:rsidR="001509F3" w:rsidRDefault="001509F3" w:rsidP="001509F3">
      <w:pPr>
        <w:rPr>
          <w:rtl/>
        </w:rPr>
      </w:pPr>
    </w:p>
    <w:p w14:paraId="0E57FF7A" w14:textId="3EAE74EF" w:rsidR="001509F3" w:rsidRDefault="001509F3" w:rsidP="001509F3">
      <w:pPr>
        <w:rPr>
          <w:rtl/>
        </w:rPr>
      </w:pPr>
    </w:p>
    <w:p w14:paraId="45C8CEE3" w14:textId="7E6492D5" w:rsidR="001509F3" w:rsidRDefault="001509F3" w:rsidP="001509F3">
      <w:pPr>
        <w:rPr>
          <w:rtl/>
        </w:rPr>
      </w:pPr>
    </w:p>
    <w:p w14:paraId="7361F488" w14:textId="5FB89242" w:rsidR="001509F3" w:rsidRDefault="001509F3" w:rsidP="001509F3">
      <w:pPr>
        <w:rPr>
          <w:rtl/>
        </w:rPr>
      </w:pPr>
    </w:p>
    <w:p w14:paraId="46CFE6D6" w14:textId="77777777" w:rsidR="00DF77E7" w:rsidRPr="001509F3" w:rsidRDefault="00DF77E7" w:rsidP="001509F3">
      <w:pPr>
        <w:rPr>
          <w:ins w:id="423" w:author="and" w:date="2017-02-07T20:31:00Z"/>
        </w:rPr>
      </w:pPr>
    </w:p>
    <w:p w14:paraId="6112637A" w14:textId="6EDB4917" w:rsidR="00680140" w:rsidRDefault="00680140" w:rsidP="00EA6B0C">
      <w:pPr>
        <w:pStyle w:val="Heading1"/>
        <w:numPr>
          <w:ilvl w:val="0"/>
          <w:numId w:val="17"/>
        </w:numPr>
        <w:jc w:val="left"/>
        <w:rPr>
          <w:rFonts w:cs="Times New Roman"/>
          <w:highlight w:val="cyan"/>
        </w:rPr>
      </w:pPr>
      <w:r w:rsidRPr="00680140">
        <w:rPr>
          <w:rFonts w:cs="Times New Roman" w:hint="cs"/>
          <w:highlight w:val="cyan"/>
          <w:rtl/>
        </w:rPr>
        <w:lastRenderedPageBreak/>
        <w:t>תכנית בדיקות</w:t>
      </w:r>
    </w:p>
    <w:p w14:paraId="6D8FE62C" w14:textId="77777777" w:rsidR="00FA20A4" w:rsidRPr="00FA20A4" w:rsidRDefault="00FA20A4" w:rsidP="00FA20A4">
      <w:pPr>
        <w:rPr>
          <w:highlight w:val="cyan"/>
          <w:rtl/>
        </w:rPr>
      </w:pPr>
    </w:p>
    <w:p w14:paraId="6CCC527D" w14:textId="13D66201" w:rsidR="00680140" w:rsidRPr="00FA20A4" w:rsidRDefault="00881FC3" w:rsidP="00910CD3">
      <w:pPr>
        <w:spacing w:line="360" w:lineRule="auto"/>
        <w:jc w:val="both"/>
        <w:rPr>
          <w:rFonts w:ascii="David" w:hAnsi="David" w:cs="David"/>
          <w:sz w:val="24"/>
          <w:rtl/>
        </w:rPr>
      </w:pPr>
      <w:r w:rsidRPr="00FA20A4">
        <w:rPr>
          <w:rFonts w:ascii="David" w:hAnsi="David" w:cs="David"/>
          <w:sz w:val="24"/>
          <w:rtl/>
        </w:rPr>
        <w:t>לשלב זה של האב טיפוס הבדיקות המבוצעות על האפליקציה הן:</w:t>
      </w:r>
    </w:p>
    <w:p w14:paraId="227A74F7" w14:textId="3D9FBD5C" w:rsidR="00881FC3" w:rsidRPr="00FA20A4" w:rsidRDefault="00881FC3" w:rsidP="00881FC3">
      <w:pPr>
        <w:pStyle w:val="ListParagraph"/>
        <w:numPr>
          <w:ilvl w:val="0"/>
          <w:numId w:val="20"/>
        </w:numPr>
        <w:spacing w:line="360" w:lineRule="auto"/>
        <w:jc w:val="both"/>
        <w:rPr>
          <w:rFonts w:ascii="David" w:hAnsi="David"/>
          <w:color w:val="190032"/>
        </w:rPr>
      </w:pPr>
      <w:r w:rsidRPr="00FA20A4">
        <w:rPr>
          <w:rFonts w:ascii="David" w:hAnsi="David"/>
          <w:color w:val="190032"/>
          <w:rtl/>
        </w:rPr>
        <w:t xml:space="preserve">בדיקת תקשורת אל מול הנתב. בדיקה אם אכן מקבלים את שמו הנכון של הנתב והמידע מדויק. </w:t>
      </w:r>
      <w:r w:rsidR="00AC46D8" w:rsidRPr="00FA20A4">
        <w:rPr>
          <w:rFonts w:ascii="David" w:hAnsi="David"/>
          <w:color w:val="190032"/>
          <w:rtl/>
        </w:rPr>
        <w:t>מתאפשר לי לבדוק את אמינות המידע בעזרת דף האינטרנט של הנתב.</w:t>
      </w:r>
    </w:p>
    <w:p w14:paraId="343054A7" w14:textId="6ECABE9A" w:rsidR="00AC46D8" w:rsidRPr="00FA20A4" w:rsidRDefault="00AC46D8" w:rsidP="00881FC3">
      <w:pPr>
        <w:pStyle w:val="ListParagraph"/>
        <w:numPr>
          <w:ilvl w:val="0"/>
          <w:numId w:val="20"/>
        </w:numPr>
        <w:spacing w:line="360" w:lineRule="auto"/>
        <w:jc w:val="both"/>
        <w:rPr>
          <w:rFonts w:ascii="David" w:hAnsi="David"/>
          <w:color w:val="190032"/>
        </w:rPr>
      </w:pPr>
      <w:r w:rsidRPr="00FA20A4">
        <w:rPr>
          <w:rFonts w:ascii="David" w:hAnsi="David"/>
          <w:color w:val="190032"/>
          <w:rtl/>
        </w:rPr>
        <w:t xml:space="preserve">בדיקת נפילות שירותי האפליקציה: הפעלת שיטת קריאת המידע מהרכיב </w:t>
      </w:r>
      <w:r w:rsidRPr="00FA20A4">
        <w:rPr>
          <w:rFonts w:ascii="David" w:hAnsi="David"/>
          <w:color w:val="190032"/>
        </w:rPr>
        <w:t>WIFI</w:t>
      </w:r>
      <w:r w:rsidRPr="00FA20A4">
        <w:rPr>
          <w:rFonts w:ascii="David" w:hAnsi="David"/>
          <w:color w:val="190032"/>
          <w:rtl/>
        </w:rPr>
        <w:t xml:space="preserve"> של המכשיר עליו יושבת האפליקציה, אינו מונע משאר השירותים של המערכת לפעול ולתפקד. הבדיקות נערכות באמצעות הסימולטור של </w:t>
      </w:r>
      <w:r w:rsidRPr="00FA20A4">
        <w:rPr>
          <w:rFonts w:ascii="David" w:hAnsi="David"/>
          <w:color w:val="190032"/>
        </w:rPr>
        <w:t>Android Studio</w:t>
      </w:r>
      <w:r w:rsidRPr="00FA20A4">
        <w:rPr>
          <w:rFonts w:ascii="David" w:hAnsi="David"/>
          <w:color w:val="190032"/>
          <w:rtl/>
        </w:rPr>
        <w:t xml:space="preserve"> ובעזרת המכשיר הסלולרי החכם שלי ועוד כמה שלקחתי לצורך הפרויקט.</w:t>
      </w:r>
    </w:p>
    <w:p w14:paraId="72FF05EA" w14:textId="7610DCC9" w:rsidR="00AC46D8" w:rsidRPr="00FA20A4" w:rsidRDefault="00AC46D8" w:rsidP="00AC46D8">
      <w:pPr>
        <w:pStyle w:val="ListParagraph"/>
        <w:numPr>
          <w:ilvl w:val="0"/>
          <w:numId w:val="20"/>
        </w:numPr>
        <w:spacing w:line="360" w:lineRule="auto"/>
        <w:jc w:val="both"/>
        <w:rPr>
          <w:rFonts w:ascii="David" w:hAnsi="David"/>
          <w:color w:val="190032"/>
        </w:rPr>
      </w:pPr>
      <w:r w:rsidRPr="00FA20A4">
        <w:rPr>
          <w:rFonts w:ascii="David" w:hAnsi="David"/>
          <w:color w:val="190032"/>
          <w:rtl/>
        </w:rPr>
        <w:t xml:space="preserve">בדיקת תאימות גרסאות של מערכות ההפעלה מסוג אנדרואיד: בדיקות האם מכשירים בעלי מערכות הפעלה בגרסאות שונות, תומכות באפליקציה ופונקציונליות האפליקציה עובדות בצורה מדויקת. </w:t>
      </w:r>
    </w:p>
    <w:p w14:paraId="7FF30992" w14:textId="2369400F" w:rsidR="00AC46D8" w:rsidRPr="00FA20A4" w:rsidRDefault="00AC46D8" w:rsidP="00AC46D8">
      <w:pPr>
        <w:pStyle w:val="ListParagraph"/>
        <w:numPr>
          <w:ilvl w:val="0"/>
          <w:numId w:val="20"/>
        </w:numPr>
        <w:spacing w:line="360" w:lineRule="auto"/>
        <w:jc w:val="both"/>
        <w:rPr>
          <w:rFonts w:ascii="David" w:hAnsi="David"/>
          <w:color w:val="190032"/>
          <w:rtl/>
        </w:rPr>
      </w:pPr>
      <w:r w:rsidRPr="00FA20A4">
        <w:rPr>
          <w:rFonts w:ascii="David" w:hAnsi="David"/>
          <w:color w:val="190032"/>
          <w:rtl/>
        </w:rPr>
        <w:t>בדיקות ידניות מקצה לקצה שכל הכפתורים והטקסטים באפליקציה מתפקדים בהתאמה לזרימת פעולת האפליקציה.</w:t>
      </w:r>
    </w:p>
    <w:p w14:paraId="4D76D8CE" w14:textId="409995DC" w:rsidR="00A41E82" w:rsidRDefault="00A41E82" w:rsidP="00910CD3">
      <w:pPr>
        <w:spacing w:line="360" w:lineRule="auto"/>
        <w:jc w:val="both"/>
        <w:rPr>
          <w:rFonts w:ascii="Helvetica" w:eastAsia="Times New Roman" w:hAnsi="Helvetica" w:cs="Times New Roman"/>
          <w:color w:val="190032"/>
          <w:rtl/>
        </w:rPr>
      </w:pPr>
    </w:p>
    <w:p w14:paraId="00FFBEE9" w14:textId="77777777" w:rsidR="00B669CA" w:rsidRDefault="00B669CA" w:rsidP="00B669CA">
      <w:pPr>
        <w:pStyle w:val="Heading1"/>
        <w:numPr>
          <w:ilvl w:val="0"/>
          <w:numId w:val="17"/>
        </w:numPr>
        <w:jc w:val="left"/>
        <w:rPr>
          <w:rFonts w:cs="Times New Roman"/>
          <w:rtl/>
        </w:rPr>
      </w:pPr>
      <w:r>
        <w:rPr>
          <w:rFonts w:cs="Times New Roman" w:hint="cs"/>
          <w:rtl/>
        </w:rPr>
        <w:t>סיכום \ מסקנות</w:t>
      </w:r>
      <w:r w:rsidRPr="00DE0256">
        <w:rPr>
          <w:rFonts w:cs="Times New Roman" w:hint="cs"/>
          <w:rtl/>
        </w:rPr>
        <w:t xml:space="preserve"> </w:t>
      </w:r>
    </w:p>
    <w:p w14:paraId="6537BE34" w14:textId="1E67729C" w:rsidR="000703E1" w:rsidRDefault="000703E1" w:rsidP="00B669CA">
      <w:pPr>
        <w:jc w:val="both"/>
        <w:rPr>
          <w:rtl/>
        </w:rPr>
      </w:pPr>
    </w:p>
    <w:p w14:paraId="033D37E5" w14:textId="77777777" w:rsidR="00AC46D8" w:rsidRDefault="00AC46D8" w:rsidP="00B669CA">
      <w:pPr>
        <w:jc w:val="both"/>
        <w:rPr>
          <w:rtl/>
        </w:rPr>
      </w:pPr>
      <w:r>
        <w:rPr>
          <w:rFonts w:hint="cs"/>
          <w:rtl/>
        </w:rPr>
        <w:t xml:space="preserve">בשלב זה הגדרתי לעצמי שתי שלבים עיקריים בין השלבים הנספחים והם: </w:t>
      </w:r>
    </w:p>
    <w:p w14:paraId="01A49A8D" w14:textId="5E224802" w:rsidR="00AC46D8" w:rsidRDefault="00AC46D8" w:rsidP="00AC46D8">
      <w:pPr>
        <w:pStyle w:val="ListParagraph"/>
        <w:numPr>
          <w:ilvl w:val="0"/>
          <w:numId w:val="20"/>
        </w:numPr>
        <w:jc w:val="both"/>
      </w:pPr>
      <w:r>
        <w:rPr>
          <w:rFonts w:hint="cs"/>
          <w:rtl/>
        </w:rPr>
        <w:t>שאיבת מידע מהנתב לצורך ניתוח המידע של הנתב והצגתו על גבי מסכי האפליקציה בממשק גרפי כלשהו.</w:t>
      </w:r>
    </w:p>
    <w:p w14:paraId="64316E55" w14:textId="512A4497" w:rsidR="00AC46D8" w:rsidRDefault="00AC46D8" w:rsidP="00AC46D8">
      <w:pPr>
        <w:pStyle w:val="ListParagraph"/>
        <w:numPr>
          <w:ilvl w:val="0"/>
          <w:numId w:val="20"/>
        </w:numPr>
        <w:jc w:val="both"/>
      </w:pPr>
      <w:r>
        <w:rPr>
          <w:rFonts w:hint="cs"/>
          <w:rtl/>
        </w:rPr>
        <w:t>אימות מול הנתב לצורך כניסה לשינוי הגדרות (יתכן וזה יתפצל לשלב עיקרי בעצמו) ודחיפת מידע חדש לנתב לצורך הגדרת הנתב מחדש.</w:t>
      </w:r>
    </w:p>
    <w:p w14:paraId="48CBCB29" w14:textId="77777777" w:rsidR="00FA20A4" w:rsidRDefault="00FA20A4" w:rsidP="00AC46D8">
      <w:pPr>
        <w:jc w:val="both"/>
        <w:rPr>
          <w:rtl/>
        </w:rPr>
      </w:pPr>
    </w:p>
    <w:p w14:paraId="5D9641E0" w14:textId="7713AC74" w:rsidR="00AC46D8" w:rsidRDefault="00AC46D8" w:rsidP="00AC46D8">
      <w:pPr>
        <w:jc w:val="both"/>
        <w:rPr>
          <w:rtl/>
        </w:rPr>
      </w:pPr>
      <w:r>
        <w:rPr>
          <w:rFonts w:hint="cs"/>
          <w:rtl/>
        </w:rPr>
        <w:t xml:space="preserve">בשלב האב טיפוס, ביצעתי בהצלחה קריאת נתונים מהנתב דרך רכיב התקשורת </w:t>
      </w:r>
      <w:r>
        <w:rPr>
          <w:rFonts w:hint="cs"/>
        </w:rPr>
        <w:t>WIFI</w:t>
      </w:r>
      <w:r>
        <w:rPr>
          <w:rFonts w:hint="cs"/>
          <w:rtl/>
        </w:rPr>
        <w:t xml:space="preserve"> של מכשיר הסלולרי שלי ועוד כמה מחשבי לוח נוספים. </w:t>
      </w:r>
    </w:p>
    <w:p w14:paraId="348868E0" w14:textId="77777777" w:rsidR="00FA20A4" w:rsidRDefault="00FA20A4" w:rsidP="00FA20A4">
      <w:pPr>
        <w:jc w:val="both"/>
        <w:rPr>
          <w:rtl/>
        </w:rPr>
      </w:pPr>
    </w:p>
    <w:p w14:paraId="4C080BA6" w14:textId="2AEA6493" w:rsidR="00AC46D8" w:rsidRDefault="00AC46D8" w:rsidP="00FA20A4">
      <w:pPr>
        <w:jc w:val="both"/>
      </w:pPr>
      <w:r>
        <w:rPr>
          <w:rFonts w:hint="cs"/>
          <w:rtl/>
        </w:rPr>
        <w:t>בשלב זה אני עובד על מחקר</w:t>
      </w:r>
      <w:r w:rsidR="00FA20A4">
        <w:rPr>
          <w:rFonts w:hint="cs"/>
          <w:rtl/>
        </w:rPr>
        <w:t xml:space="preserve"> שבסופו אני מקווה להגיע</w:t>
      </w:r>
      <w:r>
        <w:rPr>
          <w:rFonts w:hint="cs"/>
          <w:rtl/>
        </w:rPr>
        <w:t xml:space="preserve"> להבנה</w:t>
      </w:r>
      <w:r w:rsidR="00FA20A4">
        <w:rPr>
          <w:rFonts w:hint="cs"/>
          <w:rtl/>
        </w:rPr>
        <w:t>,</w:t>
      </w:r>
      <w:r>
        <w:rPr>
          <w:rFonts w:hint="cs"/>
          <w:rtl/>
        </w:rPr>
        <w:t xml:space="preserve"> כיצד אני מקבל גישה לנתב בצורה מסוימת כך שאוכל לדחוף שינויים לנתב בכל דרך שהיא.</w:t>
      </w:r>
      <w:r w:rsidR="00FA20A4">
        <w:rPr>
          <w:rFonts w:hint="cs"/>
          <w:rtl/>
        </w:rPr>
        <w:t xml:space="preserve"> במחקר אני שואל את השאלות הבאות: האם לכל נתב יש מערכת ספריות משלו? האם קיימים מערכות הפעלה שונות לכל נתב? כיצד ניתן להגיע לאחת מהפונקציות של הנתב? איזה דרך הכי נוחה לדחוף שינויים לנתב? שאלות אלו ועוד נחקרות</w:t>
      </w:r>
      <w:r>
        <w:rPr>
          <w:rFonts w:hint="cs"/>
          <w:rtl/>
        </w:rPr>
        <w:t xml:space="preserve"> </w:t>
      </w:r>
      <w:r w:rsidR="00FA20A4">
        <w:rPr>
          <w:rFonts w:hint="cs"/>
          <w:rtl/>
        </w:rPr>
        <w:t>ב</w:t>
      </w:r>
      <w:r>
        <w:rPr>
          <w:rFonts w:hint="cs"/>
          <w:rtl/>
        </w:rPr>
        <w:t xml:space="preserve">עבודת המחקר נעשית בליווי המנחה מרים אללוף תוך חיפוש במעמקי האינטרנט ובספרות. הגעתי </w:t>
      </w:r>
      <w:r w:rsidR="00FA20A4">
        <w:rPr>
          <w:rFonts w:hint="cs"/>
          <w:rtl/>
        </w:rPr>
        <w:t xml:space="preserve">למסקנה כי אם אצליח </w:t>
      </w:r>
      <w:r>
        <w:rPr>
          <w:rFonts w:hint="cs"/>
          <w:rtl/>
        </w:rPr>
        <w:t xml:space="preserve">להזדהות מול הנתב, </w:t>
      </w:r>
      <w:r w:rsidR="00FA20A4">
        <w:rPr>
          <w:rFonts w:hint="cs"/>
          <w:rtl/>
        </w:rPr>
        <w:t>למעשה הצלחתי לקרוא לפונקציה של ה</w:t>
      </w:r>
      <w:r w:rsidR="00FA20A4">
        <w:rPr>
          <w:rFonts w:hint="cs"/>
        </w:rPr>
        <w:t>API</w:t>
      </w:r>
      <w:r w:rsidR="00FA20A4">
        <w:rPr>
          <w:rFonts w:hint="cs"/>
          <w:rtl/>
        </w:rPr>
        <w:t xml:space="preserve"> בו משתמש הנתב ואפילו לשלוח לאחת מן הפונקציות פרמטרים. במידה והצלחתי לעשות זאת, אני מאמין שהדרך לניתוח שאר הפונקציות של הנתב תהיה הרבה יותר פשוטה וכן אוכל לדחוף שינויים להגדרות הנתב. </w:t>
      </w:r>
    </w:p>
    <w:p w14:paraId="7D211DA3" w14:textId="1F653B52" w:rsidR="00FA20A4" w:rsidRDefault="00FA20A4" w:rsidP="00FA20A4">
      <w:pPr>
        <w:jc w:val="both"/>
      </w:pPr>
    </w:p>
    <w:p w14:paraId="09A178EE" w14:textId="766C0DCA" w:rsidR="00FA20A4" w:rsidRDefault="00FA20A4" w:rsidP="00FA20A4">
      <w:pPr>
        <w:jc w:val="both"/>
      </w:pPr>
    </w:p>
    <w:p w14:paraId="2A5A088D" w14:textId="335BEF26" w:rsidR="00FA20A4" w:rsidRDefault="00FA20A4" w:rsidP="00FA20A4">
      <w:pPr>
        <w:jc w:val="both"/>
      </w:pPr>
    </w:p>
    <w:p w14:paraId="68F2562D" w14:textId="77777777" w:rsidR="00FA20A4" w:rsidRPr="000703E1" w:rsidRDefault="00FA20A4" w:rsidP="00FA20A4">
      <w:pPr>
        <w:jc w:val="both"/>
        <w:rPr>
          <w:rtl/>
        </w:rPr>
      </w:pPr>
    </w:p>
    <w:p w14:paraId="2688B61F" w14:textId="33201999" w:rsidR="00ED221C" w:rsidRDefault="00ED221C" w:rsidP="00ED221C">
      <w:pPr>
        <w:pStyle w:val="Heading1"/>
        <w:numPr>
          <w:ilvl w:val="0"/>
          <w:numId w:val="17"/>
        </w:numPr>
        <w:jc w:val="left"/>
        <w:rPr>
          <w:rFonts w:cs="Times New Roman"/>
          <w:rtl/>
        </w:rPr>
      </w:pPr>
      <w:r w:rsidRPr="00DE0256">
        <w:rPr>
          <w:rFonts w:cs="Times New Roman" w:hint="cs"/>
          <w:rtl/>
        </w:rPr>
        <w:lastRenderedPageBreak/>
        <w:t>נספחים</w:t>
      </w:r>
    </w:p>
    <w:p w14:paraId="7182C378" w14:textId="77777777" w:rsidR="00ED2776" w:rsidRPr="00ED2776" w:rsidRDefault="00ED2776" w:rsidP="00ED2776">
      <w:pPr>
        <w:rPr>
          <w:rtl/>
        </w:rPr>
      </w:pPr>
    </w:p>
    <w:p w14:paraId="7F828813" w14:textId="0282635C" w:rsidR="00903A6C" w:rsidRDefault="00903A6C" w:rsidP="00903A6C">
      <w:pPr>
        <w:pStyle w:val="Heading2"/>
        <w:numPr>
          <w:ilvl w:val="0"/>
          <w:numId w:val="21"/>
        </w:numPr>
        <w:jc w:val="left"/>
        <w:rPr>
          <w:rtl/>
        </w:rPr>
      </w:pPr>
      <w:r w:rsidRPr="00ED2776">
        <w:rPr>
          <w:rFonts w:hint="cs"/>
          <w:rtl/>
        </w:rPr>
        <w:t>רשימת ספרות \ ביבליוגרפיה</w:t>
      </w:r>
    </w:p>
    <w:p w14:paraId="69ADB70D" w14:textId="77777777" w:rsidR="00ED2776" w:rsidRDefault="00ED2776" w:rsidP="00ED2776">
      <w:pPr>
        <w:jc w:val="both"/>
        <w:rPr>
          <w:rtl/>
        </w:rPr>
      </w:pPr>
    </w:p>
    <w:p w14:paraId="5F2A7B17" w14:textId="7E491821" w:rsidR="00ED2776" w:rsidRDefault="00ED2776" w:rsidP="00ED2776">
      <w:pPr>
        <w:jc w:val="both"/>
        <w:rPr>
          <w:rtl/>
        </w:rPr>
      </w:pPr>
      <w:r>
        <w:rPr>
          <w:rFonts w:hint="cs"/>
          <w:rtl/>
        </w:rPr>
        <w:t xml:space="preserve">אתר ספריות </w:t>
      </w:r>
      <w:r>
        <w:rPr>
          <w:rFonts w:hint="cs"/>
        </w:rPr>
        <w:t>API</w:t>
      </w:r>
      <w:r>
        <w:rPr>
          <w:rFonts w:hint="cs"/>
          <w:rtl/>
        </w:rPr>
        <w:t xml:space="preserve"> של </w:t>
      </w:r>
      <w:r>
        <w:t>Android Studio</w:t>
      </w:r>
    </w:p>
    <w:p w14:paraId="552FA937" w14:textId="6DA849D9" w:rsidR="00ED2776" w:rsidRDefault="007A4E56" w:rsidP="00ED2776">
      <w:pPr>
        <w:jc w:val="right"/>
        <w:rPr>
          <w:rtl/>
        </w:rPr>
      </w:pPr>
      <w:hyperlink r:id="rId22" w:history="1">
        <w:r w:rsidR="00ED2776" w:rsidRPr="006E63DE">
          <w:rPr>
            <w:rStyle w:val="Hyperlink"/>
          </w:rPr>
          <w:t>https://developer.android.com/index.html</w:t>
        </w:r>
      </w:hyperlink>
    </w:p>
    <w:p w14:paraId="448290E0" w14:textId="77777777" w:rsidR="00DF77E7" w:rsidRDefault="00DF77E7" w:rsidP="00ED2776">
      <w:pPr>
        <w:jc w:val="left"/>
        <w:rPr>
          <w:rtl/>
        </w:rPr>
      </w:pPr>
    </w:p>
    <w:p w14:paraId="3BF1B53D" w14:textId="3B01861B" w:rsidR="00ED2776" w:rsidRDefault="00ED2776" w:rsidP="00ED2776">
      <w:pPr>
        <w:jc w:val="left"/>
        <w:rPr>
          <w:rtl/>
        </w:rPr>
      </w:pPr>
      <w:r>
        <w:rPr>
          <w:rFonts w:hint="cs"/>
          <w:rtl/>
        </w:rPr>
        <w:t>אתר המסביר על חיבור לרכיב ה</w:t>
      </w:r>
      <w:r>
        <w:rPr>
          <w:rFonts w:hint="cs"/>
        </w:rPr>
        <w:t>WIFI</w:t>
      </w:r>
    </w:p>
    <w:p w14:paraId="37AA94BE" w14:textId="2ADFB783" w:rsidR="00ED2776" w:rsidRDefault="007A4E56" w:rsidP="00ED2776">
      <w:pPr>
        <w:jc w:val="right"/>
        <w:rPr>
          <w:rtl/>
        </w:rPr>
      </w:pPr>
      <w:hyperlink r:id="rId23" w:history="1">
        <w:r w:rsidR="00ED2776" w:rsidRPr="006E63DE">
          <w:rPr>
            <w:rStyle w:val="Hyperlink"/>
          </w:rPr>
          <w:t>https://www.tutorialspoint.com/android/android_wi_fi.htm</w:t>
        </w:r>
      </w:hyperlink>
    </w:p>
    <w:p w14:paraId="2DB81621" w14:textId="77777777" w:rsidR="00DF77E7" w:rsidRDefault="00DF77E7" w:rsidP="00ED2776">
      <w:pPr>
        <w:jc w:val="left"/>
        <w:rPr>
          <w:rtl/>
        </w:rPr>
      </w:pPr>
    </w:p>
    <w:p w14:paraId="3A649502" w14:textId="7402E27F" w:rsidR="00ED2776" w:rsidRDefault="00ED2776" w:rsidP="00ED2776">
      <w:pPr>
        <w:jc w:val="left"/>
        <w:rPr>
          <w:rtl/>
        </w:rPr>
      </w:pPr>
      <w:r>
        <w:rPr>
          <w:rFonts w:hint="cs"/>
          <w:rtl/>
        </w:rPr>
        <w:t>אתר המדריך כיצד לבצע תהליך ברקע</w:t>
      </w:r>
    </w:p>
    <w:p w14:paraId="617FDF2D" w14:textId="22B0F437" w:rsidR="00ED2776" w:rsidRDefault="007A4E56" w:rsidP="00ED2776">
      <w:pPr>
        <w:jc w:val="right"/>
        <w:rPr>
          <w:rtl/>
        </w:rPr>
      </w:pPr>
      <w:hyperlink r:id="rId24" w:history="1">
        <w:r w:rsidR="00ED2776" w:rsidRPr="006E63DE">
          <w:rPr>
            <w:rStyle w:val="Hyperlink"/>
          </w:rPr>
          <w:t>https://developer.android.com/reference/android/os/AsyncTask.html</w:t>
        </w:r>
      </w:hyperlink>
    </w:p>
    <w:p w14:paraId="0557623F" w14:textId="77777777" w:rsidR="00DF77E7" w:rsidRDefault="00DF77E7" w:rsidP="00ED2776">
      <w:pPr>
        <w:jc w:val="left"/>
        <w:rPr>
          <w:rtl/>
        </w:rPr>
      </w:pPr>
    </w:p>
    <w:p w14:paraId="60099A94" w14:textId="045D2B6B" w:rsidR="00ED2776" w:rsidRDefault="00ED2776" w:rsidP="00ED2776">
      <w:pPr>
        <w:jc w:val="left"/>
        <w:rPr>
          <w:rtl/>
        </w:rPr>
      </w:pPr>
      <w:r>
        <w:rPr>
          <w:rFonts w:hint="cs"/>
          <w:rtl/>
        </w:rPr>
        <w:t xml:space="preserve">לינק המסביר כיצד להשתמש במחלקה </w:t>
      </w:r>
      <w:r>
        <w:t>LongOpreation</w:t>
      </w:r>
    </w:p>
    <w:p w14:paraId="4DAB4813" w14:textId="67B56158" w:rsidR="002540C5" w:rsidRDefault="007A4E56" w:rsidP="00DF77E7">
      <w:pPr>
        <w:jc w:val="right"/>
      </w:pPr>
      <w:hyperlink r:id="rId25" w:history="1">
        <w:r w:rsidR="00ED2776" w:rsidRPr="006E63DE">
          <w:rPr>
            <w:rStyle w:val="Hyperlink"/>
          </w:rPr>
          <w:t>http://stackoverflow.com/questions/9671546/asynctask-android-example.html</w:t>
        </w:r>
      </w:hyperlink>
    </w:p>
    <w:p w14:paraId="5EBFD4CD" w14:textId="77777777" w:rsidR="00DF77E7" w:rsidRDefault="00DF77E7" w:rsidP="00DF77E7">
      <w:pPr>
        <w:jc w:val="left"/>
        <w:rPr>
          <w:rtl/>
        </w:rPr>
      </w:pPr>
    </w:p>
    <w:p w14:paraId="34646C20" w14:textId="647E5CED" w:rsidR="00DF77E7" w:rsidRDefault="00DF77E7" w:rsidP="00DF77E7">
      <w:pPr>
        <w:jc w:val="left"/>
        <w:rPr>
          <w:rtl/>
        </w:rPr>
      </w:pPr>
      <w:r>
        <w:rPr>
          <w:rFonts w:hint="cs"/>
          <w:rtl/>
        </w:rPr>
        <w:t>לינק ממנו לקחתי הסברים על הנתב:</w:t>
      </w:r>
    </w:p>
    <w:p w14:paraId="61622473" w14:textId="77777777" w:rsidR="00DF77E7" w:rsidRDefault="007A4E56" w:rsidP="00DF77E7">
      <w:pPr>
        <w:jc w:val="right"/>
        <w:rPr>
          <w:sz w:val="28"/>
          <w:szCs w:val="28"/>
        </w:rPr>
      </w:pPr>
      <w:hyperlink r:id="rId26" w:history="1">
        <w:r w:rsidR="00DF77E7" w:rsidRPr="00D75721">
          <w:rPr>
            <w:rStyle w:val="Hyperlink"/>
            <w:sz w:val="28"/>
            <w:szCs w:val="28"/>
          </w:rPr>
          <w:t>http://etutorials.org/Networking/</w:t>
        </w:r>
      </w:hyperlink>
    </w:p>
    <w:p w14:paraId="4EEC1FE8" w14:textId="74C7B2FF" w:rsidR="00DF77E7" w:rsidRDefault="00DF77E7" w:rsidP="00DF77E7">
      <w:pPr>
        <w:jc w:val="left"/>
        <w:rPr>
          <w:rtl/>
        </w:rPr>
      </w:pPr>
    </w:p>
    <w:p w14:paraId="2C2ADDB2" w14:textId="745DA364" w:rsidR="00DF77E7" w:rsidRDefault="007A4E56" w:rsidP="00DF77E7">
      <w:pPr>
        <w:jc w:val="right"/>
        <w:rPr>
          <w:rtl/>
        </w:rPr>
      </w:pPr>
      <w:hyperlink r:id="rId27" w:history="1">
        <w:r w:rsidR="00DF77E7" w:rsidRPr="006E63DE">
          <w:rPr>
            <w:rStyle w:val="Hyperlink"/>
          </w:rPr>
          <w:t>https://en.wikipedia.org/wiki/Router_(computing)</w:t>
        </w:r>
      </w:hyperlink>
    </w:p>
    <w:p w14:paraId="4789846A" w14:textId="62DA82E7" w:rsidR="00DF77E7" w:rsidRDefault="00DF77E7" w:rsidP="00DF77E7">
      <w:pPr>
        <w:jc w:val="left"/>
        <w:rPr>
          <w:rtl/>
        </w:rPr>
      </w:pPr>
    </w:p>
    <w:p w14:paraId="73DCC250" w14:textId="07DE26C5" w:rsidR="00DF77E7" w:rsidRDefault="00DF77E7" w:rsidP="00DF77E7">
      <w:pPr>
        <w:jc w:val="left"/>
        <w:rPr>
          <w:rtl/>
        </w:rPr>
      </w:pPr>
      <w:r>
        <w:rPr>
          <w:rFonts w:hint="cs"/>
          <w:rtl/>
        </w:rPr>
        <w:t>לינק ממנו לקחתי הסברים על מערכת ההפעלה "אנדרואיד":</w:t>
      </w:r>
    </w:p>
    <w:p w14:paraId="3767F03F" w14:textId="0B253535" w:rsidR="00DF77E7" w:rsidRDefault="007A4E56" w:rsidP="00DF77E7">
      <w:pPr>
        <w:jc w:val="right"/>
      </w:pPr>
      <w:hyperlink r:id="rId28" w:history="1">
        <w:r w:rsidR="00DF77E7" w:rsidRPr="006E63DE">
          <w:rPr>
            <w:rStyle w:val="Hyperlink"/>
          </w:rPr>
          <w:t>https://en.wikipedia.org/wiki/Android_(operating_system).html</w:t>
        </w:r>
      </w:hyperlink>
    </w:p>
    <w:p w14:paraId="1EA5B6EA" w14:textId="77777777" w:rsidR="00DF77E7" w:rsidRPr="00DF77E7" w:rsidRDefault="00DF77E7" w:rsidP="00DF77E7">
      <w:pPr>
        <w:jc w:val="right"/>
        <w:rPr>
          <w:rtl/>
        </w:rPr>
      </w:pPr>
    </w:p>
    <w:p w14:paraId="50905673" w14:textId="3CEF89BF" w:rsidR="00DF77E7" w:rsidRDefault="00DF77E7" w:rsidP="00DF77E7">
      <w:pPr>
        <w:jc w:val="left"/>
      </w:pPr>
    </w:p>
    <w:p w14:paraId="4C844B30" w14:textId="77777777" w:rsidR="00DF77E7" w:rsidRPr="002540C5" w:rsidRDefault="00DF77E7" w:rsidP="00DF77E7">
      <w:pPr>
        <w:jc w:val="left"/>
        <w:rPr>
          <w:rtl/>
        </w:rPr>
      </w:pPr>
    </w:p>
    <w:p w14:paraId="3EF8CE74" w14:textId="1E0C544D" w:rsidR="002540C5" w:rsidRPr="00ED2776" w:rsidRDefault="002540C5" w:rsidP="002540C5">
      <w:pPr>
        <w:pStyle w:val="Heading2"/>
        <w:numPr>
          <w:ilvl w:val="0"/>
          <w:numId w:val="21"/>
        </w:numPr>
        <w:jc w:val="left"/>
      </w:pPr>
      <w:r w:rsidRPr="00ED2776">
        <w:rPr>
          <w:rFonts w:hint="cs"/>
          <w:rtl/>
        </w:rPr>
        <w:t>תרשימים וטבלאות</w:t>
      </w:r>
    </w:p>
    <w:p w14:paraId="045D1112" w14:textId="1363FFA4" w:rsidR="00ED2776" w:rsidRPr="00ED2776" w:rsidRDefault="00ED2776" w:rsidP="00ED2776">
      <w:pPr>
        <w:rPr>
          <w:highlight w:val="cyan"/>
        </w:rPr>
      </w:pPr>
    </w:p>
    <w:p w14:paraId="23BD99DD" w14:textId="525F56B3" w:rsidR="00ED2776" w:rsidRPr="00ED2776" w:rsidRDefault="00ED2776" w:rsidP="00ED2776">
      <w:pPr>
        <w:ind w:left="720"/>
        <w:jc w:val="both"/>
        <w:rPr>
          <w:rtl/>
        </w:rPr>
      </w:pPr>
      <w:r w:rsidRPr="00ED2776">
        <w:rPr>
          <w:rFonts w:hint="cs"/>
          <w:rtl/>
        </w:rPr>
        <w:t>תרשים מחלקות של קבלת מידע</w:t>
      </w:r>
      <w:r w:rsidRPr="00ED2776">
        <w:rPr>
          <w:rFonts w:hint="cs"/>
          <w:rtl/>
        </w:rPr>
        <w:tab/>
      </w:r>
      <w:r w:rsidRPr="00ED2776">
        <w:rPr>
          <w:rtl/>
        </w:rPr>
        <w:tab/>
      </w:r>
      <w:r w:rsidRPr="00ED2776">
        <w:rPr>
          <w:rFonts w:hint="cs"/>
          <w:rtl/>
        </w:rPr>
        <w:t xml:space="preserve">   תרשים זרימה לבקשת מידע מהנתב</w:t>
      </w:r>
    </w:p>
    <w:p w14:paraId="236CE94E" w14:textId="02F18D65" w:rsidR="00ED2776" w:rsidRDefault="00ED2776" w:rsidP="00ED2776">
      <w:pPr>
        <w:rPr>
          <w:highlight w:val="cyan"/>
        </w:rPr>
      </w:pPr>
    </w:p>
    <w:p w14:paraId="0A999249" w14:textId="088A8C0C" w:rsidR="00ED2776" w:rsidRDefault="00ED2776" w:rsidP="00ED2776">
      <w:pPr>
        <w:rPr>
          <w:highlight w:val="cyan"/>
        </w:rPr>
      </w:pPr>
      <w:ins w:id="424" w:author="and" w:date="2017-02-07T20:18:00Z">
        <w:r>
          <w:rPr>
            <w:rFonts w:cs="David"/>
            <w:noProof/>
            <w:sz w:val="24"/>
            <w:szCs w:val="24"/>
          </w:rPr>
          <w:drawing>
            <wp:anchor distT="0" distB="0" distL="114300" distR="114300" simplePos="0" relativeHeight="251697664" behindDoc="0" locked="0" layoutInCell="1" allowOverlap="1" wp14:anchorId="56842F46" wp14:editId="1A6A607B">
              <wp:simplePos x="0" y="0"/>
              <wp:positionH relativeFrom="column">
                <wp:posOffset>285115</wp:posOffset>
              </wp:positionH>
              <wp:positionV relativeFrom="paragraph">
                <wp:posOffset>3810</wp:posOffset>
              </wp:positionV>
              <wp:extent cx="2376840" cy="1663700"/>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76840" cy="1663700"/>
                      </a:xfrm>
                      <a:prstGeom prst="rect">
                        <a:avLst/>
                      </a:prstGeom>
                      <a:noFill/>
                      <a:ln>
                        <a:noFill/>
                      </a:ln>
                    </pic:spPr>
                  </pic:pic>
                </a:graphicData>
              </a:graphic>
              <wp14:sizeRelH relativeFrom="page">
                <wp14:pctWidth>0</wp14:pctWidth>
              </wp14:sizeRelH>
              <wp14:sizeRelV relativeFrom="page">
                <wp14:pctHeight>0</wp14:pctHeight>
              </wp14:sizeRelV>
            </wp:anchor>
          </w:drawing>
        </w:r>
      </w:ins>
      <w:ins w:id="425" w:author="and" w:date="2017-02-07T20:29:00Z">
        <w:r>
          <w:rPr>
            <w:rFonts w:cs="David"/>
            <w:noProof/>
            <w:sz w:val="24"/>
            <w:szCs w:val="24"/>
          </w:rPr>
          <w:drawing>
            <wp:anchor distT="0" distB="0" distL="114300" distR="114300" simplePos="0" relativeHeight="251695616" behindDoc="0" locked="0" layoutInCell="1" allowOverlap="1" wp14:anchorId="324A4A10" wp14:editId="2D5DA630">
              <wp:simplePos x="0" y="0"/>
              <wp:positionH relativeFrom="column">
                <wp:posOffset>2854325</wp:posOffset>
              </wp:positionH>
              <wp:positionV relativeFrom="paragraph">
                <wp:posOffset>8890</wp:posOffset>
              </wp:positionV>
              <wp:extent cx="2387600" cy="16063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7600" cy="160636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0568158E" w14:textId="0784B118" w:rsidR="00ED2776" w:rsidRPr="00ED2776" w:rsidRDefault="00ED2776" w:rsidP="00ED2776">
      <w:pPr>
        <w:rPr>
          <w:highlight w:val="cyan"/>
        </w:rPr>
      </w:pPr>
    </w:p>
    <w:p w14:paraId="3FD5A109" w14:textId="62B66B4C" w:rsidR="00ED2776" w:rsidRDefault="00ED2776" w:rsidP="00ED2776">
      <w:pPr>
        <w:rPr>
          <w:highlight w:val="cyan"/>
        </w:rPr>
      </w:pPr>
    </w:p>
    <w:p w14:paraId="0B8D82AC" w14:textId="05CFCBD9" w:rsidR="00ED2776" w:rsidRDefault="00ED2776" w:rsidP="00ED2776">
      <w:pPr>
        <w:rPr>
          <w:highlight w:val="cyan"/>
        </w:rPr>
      </w:pPr>
    </w:p>
    <w:p w14:paraId="05E36C22" w14:textId="0255990E" w:rsidR="00ED2776" w:rsidRDefault="00ED2776" w:rsidP="00ED2776">
      <w:pPr>
        <w:rPr>
          <w:highlight w:val="cyan"/>
        </w:rPr>
      </w:pPr>
    </w:p>
    <w:p w14:paraId="408C8949" w14:textId="591F50C6" w:rsidR="00ED2776" w:rsidRDefault="00ED2776" w:rsidP="00ED2776">
      <w:pPr>
        <w:rPr>
          <w:highlight w:val="cyan"/>
        </w:rPr>
      </w:pPr>
    </w:p>
    <w:p w14:paraId="524B22B9" w14:textId="5C53CDB2" w:rsidR="00ED2776" w:rsidRDefault="00ED2776" w:rsidP="00ED2776">
      <w:pPr>
        <w:rPr>
          <w:highlight w:val="cyan"/>
        </w:rPr>
      </w:pPr>
    </w:p>
    <w:p w14:paraId="1607031A" w14:textId="3C15A80F" w:rsidR="00ED2776" w:rsidRDefault="00ED2776" w:rsidP="00ED2776">
      <w:pPr>
        <w:rPr>
          <w:highlight w:val="cyan"/>
        </w:rPr>
      </w:pPr>
    </w:p>
    <w:p w14:paraId="25DD1CF2" w14:textId="7F52E193" w:rsidR="00ED2776" w:rsidRDefault="00ED2776" w:rsidP="00ED2776">
      <w:pPr>
        <w:rPr>
          <w:highlight w:val="cyan"/>
        </w:rPr>
      </w:pPr>
    </w:p>
    <w:p w14:paraId="45B622E9" w14:textId="77777777" w:rsidR="00ED2776" w:rsidRPr="00ED2776" w:rsidRDefault="00ED2776" w:rsidP="00ED2776">
      <w:pPr>
        <w:rPr>
          <w:highlight w:val="cyan"/>
        </w:rPr>
      </w:pPr>
    </w:p>
    <w:p w14:paraId="287D9EFA" w14:textId="073BCD0C" w:rsidR="00ED2776" w:rsidRDefault="00ED2776" w:rsidP="00ED221C">
      <w:pPr>
        <w:spacing w:line="360" w:lineRule="auto"/>
        <w:jc w:val="left"/>
        <w:rPr>
          <w:rFonts w:cs="David"/>
          <w:sz w:val="24"/>
          <w:szCs w:val="24"/>
        </w:rPr>
      </w:pPr>
    </w:p>
    <w:p w14:paraId="1C35E894" w14:textId="77777777" w:rsidR="00DF77E7" w:rsidRPr="00ED221C" w:rsidRDefault="00DF77E7" w:rsidP="00ED221C">
      <w:pPr>
        <w:spacing w:line="360" w:lineRule="auto"/>
        <w:jc w:val="left"/>
        <w:rPr>
          <w:rFonts w:cs="David"/>
          <w:sz w:val="24"/>
          <w:szCs w:val="24"/>
          <w:rtl/>
        </w:rPr>
      </w:pPr>
    </w:p>
    <w:p w14:paraId="7403223E" w14:textId="2E525E30" w:rsidR="00DE0256" w:rsidRDefault="00DE0256" w:rsidP="002540C5">
      <w:pPr>
        <w:pStyle w:val="Heading2"/>
        <w:numPr>
          <w:ilvl w:val="0"/>
          <w:numId w:val="21"/>
        </w:numPr>
        <w:jc w:val="left"/>
        <w:rPr>
          <w:rtl/>
        </w:rPr>
      </w:pPr>
      <w:r w:rsidRPr="002540C5">
        <w:rPr>
          <w:rFonts w:hint="cs"/>
          <w:rtl/>
        </w:rPr>
        <w:lastRenderedPageBreak/>
        <w:t>תכנון</w:t>
      </w:r>
      <w:r w:rsidR="00ED2776">
        <w:rPr>
          <w:rFonts w:hint="cs"/>
          <w:rtl/>
        </w:rPr>
        <w:t xml:space="preserve"> זמני</w:t>
      </w:r>
      <w:r w:rsidRPr="002540C5">
        <w:rPr>
          <w:rFonts w:hint="cs"/>
          <w:rtl/>
        </w:rPr>
        <w:t xml:space="preserve"> הפרויקט</w:t>
      </w:r>
    </w:p>
    <w:p w14:paraId="06D5B96C" w14:textId="77777777" w:rsidR="00DE0256" w:rsidRPr="002023D4" w:rsidRDefault="00DE0256" w:rsidP="00ED221C">
      <w:pPr>
        <w:pStyle w:val="Heading2"/>
        <w:jc w:val="left"/>
        <w:rPr>
          <w:rtl/>
        </w:rPr>
      </w:pPr>
    </w:p>
    <w:tbl>
      <w:tblPr>
        <w:tblStyle w:val="TableGrid"/>
        <w:bidiVisual/>
        <w:tblW w:w="8556" w:type="dxa"/>
        <w:tblLook w:val="04A0" w:firstRow="1" w:lastRow="0" w:firstColumn="1" w:lastColumn="0" w:noHBand="0" w:noVBand="1"/>
      </w:tblPr>
      <w:tblGrid>
        <w:gridCol w:w="2840"/>
        <w:gridCol w:w="5716"/>
      </w:tblGrid>
      <w:tr w:rsidR="00CF2DDD" w14:paraId="7C32FBBE" w14:textId="77777777" w:rsidTr="00C32C94">
        <w:tc>
          <w:tcPr>
            <w:tcW w:w="2840" w:type="dxa"/>
          </w:tcPr>
          <w:p w14:paraId="699AEFF6" w14:textId="44918D71" w:rsidR="00CF2DDD" w:rsidRPr="00604CD1" w:rsidRDefault="00CF2DDD" w:rsidP="00911192">
            <w:pPr>
              <w:rPr>
                <w:sz w:val="28"/>
                <w:szCs w:val="28"/>
                <w:rtl/>
              </w:rPr>
            </w:pPr>
            <w:r>
              <w:rPr>
                <w:rFonts w:hint="cs"/>
                <w:sz w:val="28"/>
                <w:szCs w:val="28"/>
                <w:rtl/>
              </w:rPr>
              <w:t>8.</w:t>
            </w:r>
            <w:r w:rsidR="00911192">
              <w:rPr>
                <w:rFonts w:hint="cs"/>
                <w:sz w:val="28"/>
                <w:szCs w:val="28"/>
                <w:rtl/>
              </w:rPr>
              <w:t>11</w:t>
            </w:r>
            <w:r w:rsidRPr="00604CD1">
              <w:rPr>
                <w:rFonts w:hint="cs"/>
                <w:sz w:val="28"/>
                <w:szCs w:val="28"/>
                <w:rtl/>
              </w:rPr>
              <w:t>.16</w:t>
            </w:r>
          </w:p>
        </w:tc>
        <w:tc>
          <w:tcPr>
            <w:tcW w:w="5716" w:type="dxa"/>
          </w:tcPr>
          <w:p w14:paraId="77F48F86" w14:textId="77777777"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 הקודם</w:t>
            </w:r>
          </w:p>
        </w:tc>
      </w:tr>
      <w:tr w:rsidR="00CF2DDD" w14:paraId="10997BEE" w14:textId="77777777" w:rsidTr="00C32C94">
        <w:tc>
          <w:tcPr>
            <w:tcW w:w="2840" w:type="dxa"/>
          </w:tcPr>
          <w:p w14:paraId="4AF08FCC" w14:textId="77777777" w:rsidR="00CF2DDD" w:rsidRPr="00604CD1" w:rsidRDefault="00CF2DDD" w:rsidP="00CF2DDD">
            <w:pPr>
              <w:rPr>
                <w:sz w:val="28"/>
                <w:szCs w:val="28"/>
                <w:rtl/>
              </w:rPr>
            </w:pPr>
            <w:r>
              <w:rPr>
                <w:rFonts w:hint="cs"/>
                <w:sz w:val="28"/>
                <w:szCs w:val="28"/>
                <w:rtl/>
              </w:rPr>
              <w:t>4.12.16</w:t>
            </w:r>
          </w:p>
        </w:tc>
        <w:tc>
          <w:tcPr>
            <w:tcW w:w="5716" w:type="dxa"/>
          </w:tcPr>
          <w:p w14:paraId="09C974FB" w14:textId="77777777" w:rsidR="00CF2DDD" w:rsidRPr="00604CD1" w:rsidRDefault="00CF2DDD" w:rsidP="00CF2DDD">
            <w:pPr>
              <w:rPr>
                <w:sz w:val="28"/>
                <w:szCs w:val="28"/>
                <w:rtl/>
              </w:rPr>
            </w:pPr>
            <w:r>
              <w:rPr>
                <w:rFonts w:hint="cs"/>
                <w:sz w:val="28"/>
                <w:szCs w:val="28"/>
                <w:rtl/>
              </w:rPr>
              <w:t>הגשת הצעה</w:t>
            </w:r>
          </w:p>
        </w:tc>
      </w:tr>
      <w:tr w:rsidR="00CF2DDD" w14:paraId="5F85EEB8" w14:textId="77777777" w:rsidTr="00C32C94">
        <w:tc>
          <w:tcPr>
            <w:tcW w:w="2840" w:type="dxa"/>
          </w:tcPr>
          <w:p w14:paraId="6B341C85" w14:textId="77777777" w:rsidR="00CF2DDD" w:rsidRPr="00604CD1" w:rsidRDefault="0014241C" w:rsidP="00CF2DDD">
            <w:pPr>
              <w:rPr>
                <w:sz w:val="28"/>
                <w:szCs w:val="28"/>
                <w:rtl/>
              </w:rPr>
            </w:pPr>
            <w:r>
              <w:rPr>
                <w:rFonts w:hint="cs"/>
                <w:sz w:val="28"/>
                <w:szCs w:val="28"/>
                <w:rtl/>
              </w:rPr>
              <w:t>5</w:t>
            </w:r>
            <w:r w:rsidR="00CF2DDD">
              <w:rPr>
                <w:rFonts w:hint="cs"/>
                <w:sz w:val="28"/>
                <w:szCs w:val="28"/>
                <w:rtl/>
              </w:rPr>
              <w:t>.12</w:t>
            </w:r>
            <w:r w:rsidR="00CF2DDD" w:rsidRPr="00604CD1">
              <w:rPr>
                <w:rFonts w:hint="cs"/>
                <w:sz w:val="28"/>
                <w:szCs w:val="28"/>
                <w:rtl/>
              </w:rPr>
              <w:t>.16</w:t>
            </w:r>
          </w:p>
        </w:tc>
        <w:tc>
          <w:tcPr>
            <w:tcW w:w="5716" w:type="dxa"/>
          </w:tcPr>
          <w:p w14:paraId="493709F6" w14:textId="77777777" w:rsidR="00CF2DDD" w:rsidRPr="00604CD1" w:rsidRDefault="00CF2DDD" w:rsidP="00CF2DDD">
            <w:pPr>
              <w:rPr>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 החדש</w:t>
            </w:r>
          </w:p>
        </w:tc>
      </w:tr>
      <w:tr w:rsidR="0014241C" w14:paraId="6ADB2C23" w14:textId="77777777" w:rsidTr="00C32C94">
        <w:tc>
          <w:tcPr>
            <w:tcW w:w="2840" w:type="dxa"/>
          </w:tcPr>
          <w:p w14:paraId="3023E635" w14:textId="77777777" w:rsidR="0014241C" w:rsidRPr="00604CD1" w:rsidRDefault="0014241C" w:rsidP="0014241C">
            <w:pPr>
              <w:rPr>
                <w:sz w:val="28"/>
                <w:szCs w:val="28"/>
                <w:rtl/>
              </w:rPr>
            </w:pPr>
            <w:r>
              <w:rPr>
                <w:rFonts w:hint="cs"/>
                <w:sz w:val="28"/>
                <w:szCs w:val="28"/>
                <w:rtl/>
              </w:rPr>
              <w:t>7.12.16</w:t>
            </w:r>
          </w:p>
        </w:tc>
        <w:tc>
          <w:tcPr>
            <w:tcW w:w="5716" w:type="dxa"/>
          </w:tcPr>
          <w:p w14:paraId="6C433F2A" w14:textId="77777777" w:rsidR="0014241C" w:rsidRPr="00604CD1" w:rsidRDefault="0014241C" w:rsidP="0014241C">
            <w:pPr>
              <w:rPr>
                <w:sz w:val="28"/>
                <w:szCs w:val="28"/>
                <w:rtl/>
              </w:rPr>
            </w:pPr>
            <w:r>
              <w:rPr>
                <w:rFonts w:hint="cs"/>
                <w:sz w:val="28"/>
                <w:szCs w:val="28"/>
                <w:rtl/>
              </w:rPr>
              <w:t>שיחה על ההצעה</w:t>
            </w:r>
          </w:p>
        </w:tc>
      </w:tr>
      <w:tr w:rsidR="0014241C" w14:paraId="15C87D91" w14:textId="77777777" w:rsidTr="00C32C94">
        <w:tc>
          <w:tcPr>
            <w:tcW w:w="2840" w:type="dxa"/>
          </w:tcPr>
          <w:p w14:paraId="75391A8C" w14:textId="77777777" w:rsidR="0014241C" w:rsidRPr="00604CD1" w:rsidRDefault="0014241C" w:rsidP="0014241C">
            <w:pPr>
              <w:rPr>
                <w:sz w:val="28"/>
                <w:szCs w:val="28"/>
                <w:rtl/>
              </w:rPr>
            </w:pPr>
            <w:r>
              <w:rPr>
                <w:rFonts w:hint="cs"/>
                <w:sz w:val="28"/>
                <w:szCs w:val="28"/>
                <w:rtl/>
              </w:rPr>
              <w:t>12.12.16</w:t>
            </w:r>
          </w:p>
        </w:tc>
        <w:tc>
          <w:tcPr>
            <w:tcW w:w="5716" w:type="dxa"/>
          </w:tcPr>
          <w:p w14:paraId="2ABC52FD" w14:textId="77777777" w:rsidR="0014241C" w:rsidRPr="00604CD1" w:rsidRDefault="0014241C" w:rsidP="0014241C">
            <w:pPr>
              <w:rPr>
                <w:sz w:val="28"/>
                <w:szCs w:val="28"/>
                <w:rtl/>
              </w:rPr>
            </w:pPr>
            <w:r>
              <w:rPr>
                <w:rFonts w:hint="cs"/>
                <w:sz w:val="28"/>
                <w:szCs w:val="28"/>
                <w:rtl/>
              </w:rPr>
              <w:t>פירוק הפרויקט לשלבים</w:t>
            </w:r>
          </w:p>
        </w:tc>
      </w:tr>
      <w:tr w:rsidR="0014241C" w14:paraId="7EB2548D" w14:textId="77777777" w:rsidTr="00C32C94">
        <w:tc>
          <w:tcPr>
            <w:tcW w:w="2840" w:type="dxa"/>
          </w:tcPr>
          <w:p w14:paraId="4785EC5B" w14:textId="77777777" w:rsidR="0014241C" w:rsidRPr="00604CD1" w:rsidRDefault="0014241C" w:rsidP="0014241C">
            <w:pPr>
              <w:rPr>
                <w:sz w:val="28"/>
                <w:szCs w:val="28"/>
                <w:rtl/>
              </w:rPr>
            </w:pPr>
            <w:r>
              <w:rPr>
                <w:rFonts w:hint="cs"/>
                <w:sz w:val="28"/>
                <w:szCs w:val="28"/>
                <w:rtl/>
              </w:rPr>
              <w:t>16.1.16</w:t>
            </w:r>
          </w:p>
        </w:tc>
        <w:tc>
          <w:tcPr>
            <w:tcW w:w="5716" w:type="dxa"/>
          </w:tcPr>
          <w:p w14:paraId="77C9403D" w14:textId="77777777" w:rsidR="0014241C" w:rsidRPr="00604CD1" w:rsidRDefault="0014241C" w:rsidP="0014241C">
            <w:pPr>
              <w:rPr>
                <w:sz w:val="28"/>
                <w:szCs w:val="28"/>
                <w:rtl/>
              </w:rPr>
            </w:pPr>
            <w:r>
              <w:rPr>
                <w:rFonts w:hint="cs"/>
                <w:sz w:val="28"/>
                <w:szCs w:val="28"/>
                <w:rtl/>
              </w:rPr>
              <w:t xml:space="preserve">הצגת שלב ראשון </w:t>
            </w:r>
            <w:r>
              <w:rPr>
                <w:sz w:val="28"/>
                <w:szCs w:val="28"/>
                <w:rtl/>
              </w:rPr>
              <w:t>–</w:t>
            </w:r>
            <w:r>
              <w:rPr>
                <w:rFonts w:hint="cs"/>
                <w:sz w:val="28"/>
                <w:szCs w:val="28"/>
                <w:rtl/>
              </w:rPr>
              <w:t xml:space="preserve"> שאיבת נתוני הנתב</w:t>
            </w:r>
          </w:p>
        </w:tc>
      </w:tr>
      <w:tr w:rsidR="0014241C" w14:paraId="0AD59E82" w14:textId="77777777" w:rsidTr="00C32C94">
        <w:tc>
          <w:tcPr>
            <w:tcW w:w="2840" w:type="dxa"/>
          </w:tcPr>
          <w:p w14:paraId="1A6290BF" w14:textId="77777777" w:rsidR="0014241C" w:rsidRPr="00604CD1" w:rsidRDefault="0014241C" w:rsidP="0014241C">
            <w:pPr>
              <w:rPr>
                <w:sz w:val="28"/>
                <w:szCs w:val="28"/>
                <w:rtl/>
              </w:rPr>
            </w:pPr>
          </w:p>
        </w:tc>
        <w:tc>
          <w:tcPr>
            <w:tcW w:w="5716" w:type="dxa"/>
          </w:tcPr>
          <w:p w14:paraId="5257BC0A" w14:textId="77777777" w:rsidR="0014241C" w:rsidRPr="00604CD1" w:rsidRDefault="0014241C" w:rsidP="0014241C">
            <w:pPr>
              <w:rPr>
                <w:sz w:val="28"/>
                <w:szCs w:val="28"/>
                <w:rtl/>
              </w:rPr>
            </w:pPr>
            <w:r>
              <w:rPr>
                <w:rFonts w:hint="cs"/>
                <w:sz w:val="28"/>
                <w:szCs w:val="28"/>
                <w:rtl/>
              </w:rPr>
              <w:t>הגשת אב טיפוס</w:t>
            </w:r>
          </w:p>
        </w:tc>
      </w:tr>
      <w:tr w:rsidR="0014241C" w14:paraId="51A1DC1B" w14:textId="77777777" w:rsidTr="00C32C94">
        <w:tc>
          <w:tcPr>
            <w:tcW w:w="2840" w:type="dxa"/>
          </w:tcPr>
          <w:p w14:paraId="402E90A8" w14:textId="58E79632" w:rsidR="0014241C" w:rsidRPr="00604CD1" w:rsidRDefault="00ED2776" w:rsidP="0014241C">
            <w:pPr>
              <w:rPr>
                <w:sz w:val="28"/>
                <w:szCs w:val="28"/>
                <w:rtl/>
              </w:rPr>
            </w:pPr>
            <w:r>
              <w:rPr>
                <w:rFonts w:hint="cs"/>
                <w:sz w:val="28"/>
                <w:szCs w:val="28"/>
                <w:rtl/>
              </w:rPr>
              <w:t>זמנים אלו</w:t>
            </w:r>
          </w:p>
        </w:tc>
        <w:tc>
          <w:tcPr>
            <w:tcW w:w="5716" w:type="dxa"/>
          </w:tcPr>
          <w:p w14:paraId="5570560C" w14:textId="77777777" w:rsidR="0014241C" w:rsidRPr="00604CD1" w:rsidRDefault="0014241C" w:rsidP="0014241C">
            <w:pPr>
              <w:rPr>
                <w:sz w:val="28"/>
                <w:szCs w:val="28"/>
                <w:rtl/>
              </w:rPr>
            </w:pPr>
            <w:r>
              <w:rPr>
                <w:rFonts w:hint="cs"/>
                <w:sz w:val="28"/>
                <w:szCs w:val="28"/>
                <w:rtl/>
              </w:rPr>
              <w:t>שיחה על האב טיפוס</w:t>
            </w:r>
          </w:p>
        </w:tc>
      </w:tr>
      <w:tr w:rsidR="0014241C" w14:paraId="7E75B2B2" w14:textId="77777777" w:rsidTr="00C32C94">
        <w:tc>
          <w:tcPr>
            <w:tcW w:w="2840" w:type="dxa"/>
          </w:tcPr>
          <w:p w14:paraId="4985D82B" w14:textId="41DAB4A7" w:rsidR="0014241C" w:rsidRPr="00604CD1" w:rsidRDefault="00ED2776" w:rsidP="0014241C">
            <w:pPr>
              <w:rPr>
                <w:sz w:val="28"/>
                <w:szCs w:val="28"/>
                <w:rtl/>
              </w:rPr>
            </w:pPr>
            <w:r>
              <w:rPr>
                <w:rFonts w:hint="cs"/>
                <w:sz w:val="28"/>
                <w:szCs w:val="28"/>
                <w:rtl/>
              </w:rPr>
              <w:t xml:space="preserve">יקבעו בהמשך </w:t>
            </w:r>
          </w:p>
        </w:tc>
        <w:tc>
          <w:tcPr>
            <w:tcW w:w="5716" w:type="dxa"/>
          </w:tcPr>
          <w:p w14:paraId="2EC2B3BA" w14:textId="77777777" w:rsidR="0014241C" w:rsidRDefault="0014241C" w:rsidP="0014241C">
            <w:pPr>
              <w:rPr>
                <w:sz w:val="28"/>
                <w:szCs w:val="28"/>
                <w:rtl/>
              </w:rPr>
            </w:pPr>
            <w:r>
              <w:rPr>
                <w:rFonts w:hint="cs"/>
                <w:sz w:val="28"/>
                <w:szCs w:val="28"/>
                <w:rtl/>
              </w:rPr>
              <w:t xml:space="preserve">הצגת שלב שני </w:t>
            </w:r>
            <w:r>
              <w:rPr>
                <w:sz w:val="28"/>
                <w:szCs w:val="28"/>
                <w:rtl/>
              </w:rPr>
              <w:t>–</w:t>
            </w:r>
            <w:r>
              <w:rPr>
                <w:rFonts w:hint="cs"/>
                <w:sz w:val="28"/>
                <w:szCs w:val="28"/>
                <w:rtl/>
              </w:rPr>
              <w:t xml:space="preserve"> הגדרת נתוני הנתב</w:t>
            </w:r>
            <w:r w:rsidR="00E119ED">
              <w:rPr>
                <w:rFonts w:hint="cs"/>
                <w:sz w:val="28"/>
                <w:szCs w:val="28"/>
                <w:rtl/>
              </w:rPr>
              <w:t xml:space="preserve"> </w:t>
            </w:r>
          </w:p>
        </w:tc>
      </w:tr>
      <w:tr w:rsidR="0014241C" w14:paraId="73CC906A" w14:textId="77777777" w:rsidTr="00C32C94">
        <w:tc>
          <w:tcPr>
            <w:tcW w:w="2840" w:type="dxa"/>
          </w:tcPr>
          <w:p w14:paraId="0455457D" w14:textId="0798A938" w:rsidR="0014241C" w:rsidRPr="00604CD1" w:rsidRDefault="00ED2776" w:rsidP="0014241C">
            <w:pPr>
              <w:rPr>
                <w:sz w:val="28"/>
                <w:szCs w:val="28"/>
                <w:rtl/>
              </w:rPr>
            </w:pPr>
            <w:r>
              <w:rPr>
                <w:rFonts w:hint="cs"/>
                <w:sz w:val="28"/>
                <w:szCs w:val="28"/>
                <w:rtl/>
              </w:rPr>
              <w:t xml:space="preserve">עם עשיית </w:t>
            </w:r>
          </w:p>
        </w:tc>
        <w:tc>
          <w:tcPr>
            <w:tcW w:w="5716" w:type="dxa"/>
          </w:tcPr>
          <w:p w14:paraId="56577266" w14:textId="77777777" w:rsidR="0014241C" w:rsidRDefault="0014241C" w:rsidP="0014241C">
            <w:pPr>
              <w:rPr>
                <w:sz w:val="28"/>
                <w:szCs w:val="28"/>
                <w:rtl/>
              </w:rPr>
            </w:pPr>
            <w:r>
              <w:rPr>
                <w:rFonts w:hint="cs"/>
                <w:sz w:val="28"/>
                <w:szCs w:val="28"/>
                <w:rtl/>
              </w:rPr>
              <w:t>בניית מצגת להצגה החולשות והפתרונות לרעיון</w:t>
            </w:r>
          </w:p>
        </w:tc>
      </w:tr>
      <w:tr w:rsidR="0014241C" w14:paraId="5F037D79" w14:textId="77777777" w:rsidTr="00C32C94">
        <w:tc>
          <w:tcPr>
            <w:tcW w:w="2840" w:type="dxa"/>
          </w:tcPr>
          <w:p w14:paraId="09CD18CA" w14:textId="53A0B44B" w:rsidR="0014241C" w:rsidRPr="00604CD1" w:rsidRDefault="00ED2776" w:rsidP="0014241C">
            <w:pPr>
              <w:rPr>
                <w:sz w:val="28"/>
                <w:szCs w:val="28"/>
                <w:rtl/>
              </w:rPr>
            </w:pPr>
            <w:r>
              <w:rPr>
                <w:rFonts w:hint="cs"/>
                <w:sz w:val="28"/>
                <w:szCs w:val="28"/>
                <w:rtl/>
              </w:rPr>
              <w:t>הפרויקט</w:t>
            </w:r>
          </w:p>
        </w:tc>
        <w:tc>
          <w:tcPr>
            <w:tcW w:w="5716" w:type="dxa"/>
          </w:tcPr>
          <w:p w14:paraId="1C3CAE9D" w14:textId="77777777" w:rsidR="0014241C" w:rsidRDefault="0014241C" w:rsidP="0014241C">
            <w:pPr>
              <w:rPr>
                <w:sz w:val="28"/>
                <w:szCs w:val="28"/>
                <w:rtl/>
              </w:rPr>
            </w:pPr>
            <w:r>
              <w:rPr>
                <w:rFonts w:hint="cs"/>
                <w:sz w:val="28"/>
                <w:szCs w:val="28"/>
                <w:rtl/>
              </w:rPr>
              <w:t xml:space="preserve">הקמת שרת </w:t>
            </w:r>
            <w:r>
              <w:rPr>
                <w:rFonts w:hint="cs"/>
                <w:sz w:val="28"/>
                <w:szCs w:val="28"/>
              </w:rPr>
              <w:t>RADIUS</w:t>
            </w:r>
          </w:p>
        </w:tc>
      </w:tr>
      <w:tr w:rsidR="0014241C" w14:paraId="7BAFF93C" w14:textId="77777777" w:rsidTr="00C32C94">
        <w:tc>
          <w:tcPr>
            <w:tcW w:w="2840" w:type="dxa"/>
          </w:tcPr>
          <w:p w14:paraId="23F16CE4" w14:textId="77777777" w:rsidR="0014241C" w:rsidRPr="00604CD1" w:rsidRDefault="0014241C" w:rsidP="0014241C">
            <w:pPr>
              <w:rPr>
                <w:sz w:val="28"/>
                <w:szCs w:val="28"/>
                <w:rtl/>
              </w:rPr>
            </w:pPr>
          </w:p>
        </w:tc>
        <w:tc>
          <w:tcPr>
            <w:tcW w:w="5716" w:type="dxa"/>
          </w:tcPr>
          <w:p w14:paraId="7FEB29CF" w14:textId="77777777" w:rsidR="0014241C" w:rsidRDefault="0014241C" w:rsidP="0014241C">
            <w:pPr>
              <w:rPr>
                <w:sz w:val="28"/>
                <w:szCs w:val="28"/>
                <w:rtl/>
              </w:rPr>
            </w:pPr>
            <w:r>
              <w:rPr>
                <w:rFonts w:hint="cs"/>
                <w:sz w:val="28"/>
                <w:szCs w:val="28"/>
                <w:rtl/>
              </w:rPr>
              <w:t>הקמת אפליקציה</w:t>
            </w:r>
          </w:p>
        </w:tc>
      </w:tr>
      <w:tr w:rsidR="0014241C" w14:paraId="31F19986" w14:textId="77777777" w:rsidTr="00C32C94">
        <w:tc>
          <w:tcPr>
            <w:tcW w:w="2840" w:type="dxa"/>
          </w:tcPr>
          <w:p w14:paraId="28F9698F" w14:textId="77777777" w:rsidR="0014241C" w:rsidRPr="00604CD1" w:rsidRDefault="0014241C" w:rsidP="0014241C">
            <w:pPr>
              <w:rPr>
                <w:sz w:val="28"/>
                <w:szCs w:val="28"/>
                <w:rtl/>
              </w:rPr>
            </w:pPr>
          </w:p>
        </w:tc>
        <w:tc>
          <w:tcPr>
            <w:tcW w:w="5716" w:type="dxa"/>
          </w:tcPr>
          <w:p w14:paraId="0353690C" w14:textId="77777777" w:rsidR="0014241C" w:rsidRDefault="0014241C" w:rsidP="0014241C">
            <w:pPr>
              <w:rPr>
                <w:sz w:val="28"/>
                <w:szCs w:val="28"/>
                <w:rtl/>
              </w:rPr>
            </w:pPr>
            <w:r>
              <w:rPr>
                <w:rFonts w:hint="cs"/>
                <w:sz w:val="28"/>
                <w:szCs w:val="28"/>
                <w:rtl/>
              </w:rPr>
              <w:t>בדיקות תוכנה</w:t>
            </w:r>
          </w:p>
        </w:tc>
      </w:tr>
      <w:tr w:rsidR="0014241C" w14:paraId="0E7DCD76" w14:textId="77777777" w:rsidTr="00C32C94">
        <w:tc>
          <w:tcPr>
            <w:tcW w:w="2840" w:type="dxa"/>
          </w:tcPr>
          <w:p w14:paraId="1C9B6AF2" w14:textId="77777777" w:rsidR="0014241C" w:rsidRPr="00604CD1" w:rsidRDefault="0014241C" w:rsidP="0014241C">
            <w:pPr>
              <w:rPr>
                <w:sz w:val="28"/>
                <w:szCs w:val="28"/>
                <w:rtl/>
              </w:rPr>
            </w:pPr>
          </w:p>
        </w:tc>
        <w:tc>
          <w:tcPr>
            <w:tcW w:w="5716" w:type="dxa"/>
          </w:tcPr>
          <w:p w14:paraId="1162986A" w14:textId="77777777" w:rsidR="0014241C" w:rsidRDefault="0014241C" w:rsidP="0014241C">
            <w:pPr>
              <w:rPr>
                <w:sz w:val="28"/>
                <w:szCs w:val="28"/>
                <w:rtl/>
              </w:rPr>
            </w:pPr>
            <w:r>
              <w:rPr>
                <w:rFonts w:hint="cs"/>
                <w:sz w:val="28"/>
                <w:szCs w:val="28"/>
                <w:rtl/>
              </w:rPr>
              <w:t>מסירה</w:t>
            </w:r>
          </w:p>
        </w:tc>
      </w:tr>
      <w:tr w:rsidR="0014241C" w14:paraId="672CF01A" w14:textId="77777777" w:rsidTr="00C32C94">
        <w:tc>
          <w:tcPr>
            <w:tcW w:w="2840" w:type="dxa"/>
          </w:tcPr>
          <w:p w14:paraId="0B3FEF21" w14:textId="77777777" w:rsidR="0014241C" w:rsidRPr="00604CD1" w:rsidRDefault="0014241C" w:rsidP="0014241C">
            <w:pPr>
              <w:rPr>
                <w:sz w:val="28"/>
                <w:szCs w:val="28"/>
                <w:rtl/>
              </w:rPr>
            </w:pPr>
          </w:p>
        </w:tc>
        <w:tc>
          <w:tcPr>
            <w:tcW w:w="5716" w:type="dxa"/>
          </w:tcPr>
          <w:p w14:paraId="2EC56E80" w14:textId="77777777" w:rsidR="0014241C" w:rsidRDefault="0014241C" w:rsidP="0014241C">
            <w:pPr>
              <w:rPr>
                <w:sz w:val="28"/>
                <w:szCs w:val="28"/>
                <w:rtl/>
              </w:rPr>
            </w:pPr>
            <w:r>
              <w:rPr>
                <w:rFonts w:hint="cs"/>
                <w:sz w:val="28"/>
                <w:szCs w:val="28"/>
                <w:rtl/>
              </w:rPr>
              <w:t>העברה</w:t>
            </w:r>
          </w:p>
        </w:tc>
      </w:tr>
    </w:tbl>
    <w:p w14:paraId="4203F9D9" w14:textId="77777777" w:rsidR="00DE0256" w:rsidRDefault="00DE0256" w:rsidP="00DE0256">
      <w:pPr>
        <w:spacing w:line="360" w:lineRule="auto"/>
        <w:rPr>
          <w:rFonts w:cs="David"/>
          <w:b/>
          <w:bCs/>
          <w:sz w:val="28"/>
          <w:szCs w:val="28"/>
          <w:u w:val="single"/>
          <w:rtl/>
        </w:rPr>
      </w:pPr>
    </w:p>
    <w:p w14:paraId="2D94E2F5" w14:textId="77777777" w:rsidR="00DE0256" w:rsidRDefault="00DE0256" w:rsidP="002540C5">
      <w:pPr>
        <w:pStyle w:val="Heading2"/>
        <w:numPr>
          <w:ilvl w:val="0"/>
          <w:numId w:val="21"/>
        </w:numPr>
        <w:jc w:val="left"/>
        <w:rPr>
          <w:rtl/>
        </w:rPr>
      </w:pPr>
      <w:r w:rsidRPr="002540C5">
        <w:rPr>
          <w:rFonts w:hint="cs"/>
          <w:rtl/>
        </w:rPr>
        <w:t>טבלת סיכונים</w:t>
      </w:r>
    </w:p>
    <w:p w14:paraId="43D3A4C6" w14:textId="41DA5C35" w:rsidR="00E06509" w:rsidRPr="00E06509" w:rsidRDefault="00E06509" w:rsidP="00E06509">
      <w:pPr>
        <w:rPr>
          <w:rtl/>
        </w:rPr>
      </w:pPr>
    </w:p>
    <w:tbl>
      <w:tblPr>
        <w:tblStyle w:val="TableGrid"/>
        <w:bidiVisual/>
        <w:tblW w:w="0" w:type="auto"/>
        <w:tblLook w:val="04A0" w:firstRow="1" w:lastRow="0" w:firstColumn="1" w:lastColumn="0" w:noHBand="0" w:noVBand="1"/>
      </w:tblPr>
      <w:tblGrid>
        <w:gridCol w:w="616"/>
        <w:gridCol w:w="3108"/>
        <w:gridCol w:w="1838"/>
        <w:gridCol w:w="2933"/>
      </w:tblGrid>
      <w:tr w:rsidR="00DE0256" w14:paraId="283C93B4" w14:textId="77777777" w:rsidTr="00713932">
        <w:tc>
          <w:tcPr>
            <w:tcW w:w="616" w:type="dxa"/>
          </w:tcPr>
          <w:p w14:paraId="29651C9E" w14:textId="77777777" w:rsidR="00DE0256" w:rsidRPr="00FC31AB" w:rsidRDefault="00DE0256" w:rsidP="00C32C94">
            <w:pPr>
              <w:rPr>
                <w:b/>
                <w:bCs/>
                <w:rtl/>
              </w:rPr>
            </w:pPr>
            <w:r w:rsidRPr="00FC31AB">
              <w:rPr>
                <w:rFonts w:hint="cs"/>
                <w:b/>
                <w:bCs/>
                <w:rtl/>
              </w:rPr>
              <w:t>#</w:t>
            </w:r>
          </w:p>
        </w:tc>
        <w:tc>
          <w:tcPr>
            <w:tcW w:w="3108" w:type="dxa"/>
          </w:tcPr>
          <w:p w14:paraId="2707A753" w14:textId="77777777" w:rsidR="00DE0256" w:rsidRPr="00FC31AB" w:rsidRDefault="00DE0256" w:rsidP="00C32C94">
            <w:pPr>
              <w:rPr>
                <w:b/>
                <w:bCs/>
                <w:rtl/>
              </w:rPr>
            </w:pPr>
            <w:r w:rsidRPr="00FC31AB">
              <w:rPr>
                <w:rFonts w:hint="cs"/>
                <w:b/>
                <w:bCs/>
                <w:rtl/>
              </w:rPr>
              <w:t>הסיכון</w:t>
            </w:r>
          </w:p>
        </w:tc>
        <w:tc>
          <w:tcPr>
            <w:tcW w:w="1838" w:type="dxa"/>
          </w:tcPr>
          <w:p w14:paraId="6BAAF164" w14:textId="77777777" w:rsidR="00DE0256" w:rsidRPr="00FC31AB" w:rsidRDefault="00DE0256" w:rsidP="00C32C94">
            <w:pPr>
              <w:rPr>
                <w:b/>
                <w:bCs/>
                <w:rtl/>
              </w:rPr>
            </w:pPr>
            <w:r w:rsidRPr="00FC31AB">
              <w:rPr>
                <w:rFonts w:hint="cs"/>
                <w:b/>
                <w:bCs/>
                <w:rtl/>
              </w:rPr>
              <w:t>חומרה</w:t>
            </w:r>
          </w:p>
        </w:tc>
        <w:tc>
          <w:tcPr>
            <w:tcW w:w="2933" w:type="dxa"/>
          </w:tcPr>
          <w:p w14:paraId="17FB8C28" w14:textId="77777777" w:rsidR="00DE0256" w:rsidRPr="00FC31AB" w:rsidRDefault="00DE0256" w:rsidP="00C32C94">
            <w:pPr>
              <w:rPr>
                <w:b/>
                <w:bCs/>
                <w:rtl/>
              </w:rPr>
            </w:pPr>
            <w:r w:rsidRPr="00FC31AB">
              <w:rPr>
                <w:rFonts w:hint="cs"/>
                <w:b/>
                <w:bCs/>
                <w:rtl/>
              </w:rPr>
              <w:t>מענה אפשרי</w:t>
            </w:r>
          </w:p>
        </w:tc>
      </w:tr>
      <w:tr w:rsidR="00713932" w14:paraId="1B6CC1C0" w14:textId="77777777" w:rsidTr="00713932">
        <w:tc>
          <w:tcPr>
            <w:tcW w:w="616" w:type="dxa"/>
          </w:tcPr>
          <w:p w14:paraId="36FB2A92" w14:textId="77777777" w:rsidR="00713932" w:rsidRDefault="00713932" w:rsidP="00713932">
            <w:pPr>
              <w:rPr>
                <w:rtl/>
              </w:rPr>
            </w:pPr>
            <w:r>
              <w:rPr>
                <w:rFonts w:hint="cs"/>
                <w:rtl/>
              </w:rPr>
              <w:t>1</w:t>
            </w:r>
          </w:p>
        </w:tc>
        <w:tc>
          <w:tcPr>
            <w:tcW w:w="3108" w:type="dxa"/>
          </w:tcPr>
          <w:p w14:paraId="5C9CF622" w14:textId="77777777" w:rsidR="00713932" w:rsidRPr="00AA2772" w:rsidRDefault="00713932" w:rsidP="00713932">
            <w:pPr>
              <w:rPr>
                <w:sz w:val="24"/>
                <w:szCs w:val="24"/>
                <w:rtl/>
              </w:rPr>
            </w:pPr>
            <w:r w:rsidRPr="00AA2772">
              <w:rPr>
                <w:rFonts w:hint="cs"/>
                <w:sz w:val="24"/>
                <w:szCs w:val="24"/>
                <w:rtl/>
              </w:rPr>
              <w:t>אי עמידה בזמנים</w:t>
            </w:r>
          </w:p>
        </w:tc>
        <w:tc>
          <w:tcPr>
            <w:tcW w:w="1838" w:type="dxa"/>
          </w:tcPr>
          <w:p w14:paraId="0C9B610E" w14:textId="77777777" w:rsidR="00713932" w:rsidRPr="00AA2772" w:rsidRDefault="00713932" w:rsidP="00713932">
            <w:pPr>
              <w:rPr>
                <w:sz w:val="24"/>
                <w:szCs w:val="24"/>
                <w:rtl/>
              </w:rPr>
            </w:pPr>
            <w:r w:rsidRPr="00AA2772">
              <w:rPr>
                <w:rFonts w:hint="cs"/>
                <w:sz w:val="24"/>
                <w:szCs w:val="24"/>
                <w:rtl/>
              </w:rPr>
              <w:t>5/5</w:t>
            </w:r>
          </w:p>
        </w:tc>
        <w:tc>
          <w:tcPr>
            <w:tcW w:w="2933" w:type="dxa"/>
          </w:tcPr>
          <w:p w14:paraId="3FE6FC60" w14:textId="77777777" w:rsidR="00713932" w:rsidRPr="00AA2772" w:rsidRDefault="00713932" w:rsidP="00713932">
            <w:pPr>
              <w:rPr>
                <w:sz w:val="24"/>
                <w:szCs w:val="24"/>
                <w:rtl/>
              </w:rPr>
            </w:pPr>
            <w:r w:rsidRPr="00AA2772">
              <w:rPr>
                <w:rFonts w:hint="cs"/>
                <w:sz w:val="24"/>
                <w:szCs w:val="24"/>
                <w:rtl/>
              </w:rPr>
              <w:t>הוספת שעות נוספות</w:t>
            </w:r>
          </w:p>
        </w:tc>
      </w:tr>
      <w:tr w:rsidR="00713932" w14:paraId="3AB6BBFF" w14:textId="77777777" w:rsidTr="00713932">
        <w:tc>
          <w:tcPr>
            <w:tcW w:w="616" w:type="dxa"/>
          </w:tcPr>
          <w:p w14:paraId="3651922E" w14:textId="77777777" w:rsidR="00713932" w:rsidRDefault="00713932" w:rsidP="00713932">
            <w:pPr>
              <w:rPr>
                <w:rtl/>
              </w:rPr>
            </w:pPr>
            <w:r>
              <w:rPr>
                <w:rFonts w:hint="cs"/>
                <w:rtl/>
              </w:rPr>
              <w:t>2</w:t>
            </w:r>
          </w:p>
        </w:tc>
        <w:tc>
          <w:tcPr>
            <w:tcW w:w="3108" w:type="dxa"/>
          </w:tcPr>
          <w:p w14:paraId="7261C7B9" w14:textId="77777777" w:rsidR="00713932" w:rsidRPr="00AA2772" w:rsidRDefault="00713932" w:rsidP="00713932">
            <w:pPr>
              <w:rPr>
                <w:sz w:val="24"/>
                <w:szCs w:val="24"/>
                <w:rtl/>
              </w:rPr>
            </w:pPr>
            <w:r w:rsidRPr="00AA2772">
              <w:rPr>
                <w:rFonts w:hint="cs"/>
                <w:sz w:val="24"/>
                <w:szCs w:val="24"/>
                <w:rtl/>
              </w:rPr>
              <w:t>פתרון לא יעיל שעלול לגרום לעיכוב בהגשת הפרויקט</w:t>
            </w:r>
          </w:p>
        </w:tc>
        <w:tc>
          <w:tcPr>
            <w:tcW w:w="1838" w:type="dxa"/>
          </w:tcPr>
          <w:p w14:paraId="2C37FC52" w14:textId="77777777" w:rsidR="00713932" w:rsidRPr="00AA2772" w:rsidRDefault="00713932" w:rsidP="00713932">
            <w:pPr>
              <w:rPr>
                <w:sz w:val="24"/>
                <w:szCs w:val="24"/>
                <w:rtl/>
              </w:rPr>
            </w:pPr>
            <w:r w:rsidRPr="00AA2772">
              <w:rPr>
                <w:rFonts w:hint="cs"/>
                <w:sz w:val="24"/>
                <w:szCs w:val="24"/>
                <w:rtl/>
              </w:rPr>
              <w:t>2/5</w:t>
            </w:r>
          </w:p>
        </w:tc>
        <w:tc>
          <w:tcPr>
            <w:tcW w:w="2933" w:type="dxa"/>
          </w:tcPr>
          <w:p w14:paraId="7AD78FDB" w14:textId="77777777" w:rsidR="00713932" w:rsidRPr="00AA2772" w:rsidRDefault="00713932" w:rsidP="00713932">
            <w:pPr>
              <w:rPr>
                <w:sz w:val="24"/>
                <w:szCs w:val="24"/>
                <w:rtl/>
              </w:rPr>
            </w:pPr>
            <w:r w:rsidRPr="00AA2772">
              <w:rPr>
                <w:rFonts w:hint="cs"/>
                <w:sz w:val="24"/>
                <w:szCs w:val="24"/>
                <w:rtl/>
              </w:rPr>
              <w:t>לנסות לחפש פתרון שהומצא ולהתאימו לפרויקט ולא להמציא את הגלגל</w:t>
            </w:r>
          </w:p>
        </w:tc>
      </w:tr>
      <w:tr w:rsidR="00CF2DDD" w14:paraId="271E6C38" w14:textId="77777777" w:rsidTr="00713932">
        <w:tc>
          <w:tcPr>
            <w:tcW w:w="616" w:type="dxa"/>
          </w:tcPr>
          <w:p w14:paraId="0F56EDCC" w14:textId="77777777" w:rsidR="00CF2DDD" w:rsidRDefault="00CF2DDD" w:rsidP="00CF2DDD">
            <w:pPr>
              <w:rPr>
                <w:rtl/>
              </w:rPr>
            </w:pPr>
            <w:r>
              <w:rPr>
                <w:rFonts w:hint="cs"/>
                <w:rtl/>
              </w:rPr>
              <w:t>3</w:t>
            </w:r>
          </w:p>
        </w:tc>
        <w:tc>
          <w:tcPr>
            <w:tcW w:w="3108" w:type="dxa"/>
          </w:tcPr>
          <w:p w14:paraId="14ED5B84" w14:textId="77777777" w:rsidR="00CF2DDD" w:rsidRDefault="00CF2DDD" w:rsidP="00CF2DDD">
            <w:pPr>
              <w:rPr>
                <w:sz w:val="24"/>
                <w:szCs w:val="24"/>
                <w:rtl/>
              </w:rPr>
            </w:pPr>
            <w:r>
              <w:rPr>
                <w:rFonts w:hint="cs"/>
                <w:sz w:val="24"/>
                <w:szCs w:val="24"/>
                <w:rtl/>
              </w:rPr>
              <w:t xml:space="preserve">חלק מהנתבים חוסמים את האפליקציה מלהתחבר </w:t>
            </w:r>
          </w:p>
        </w:tc>
        <w:tc>
          <w:tcPr>
            <w:tcW w:w="1838" w:type="dxa"/>
          </w:tcPr>
          <w:p w14:paraId="70DC9777" w14:textId="77777777" w:rsidR="00CF2DDD" w:rsidRDefault="00CF2DDD" w:rsidP="00CF2DDD">
            <w:pPr>
              <w:rPr>
                <w:sz w:val="24"/>
                <w:szCs w:val="24"/>
                <w:rtl/>
              </w:rPr>
            </w:pPr>
            <w:r>
              <w:rPr>
                <w:rFonts w:hint="cs"/>
                <w:sz w:val="24"/>
                <w:szCs w:val="24"/>
                <w:rtl/>
              </w:rPr>
              <w:t>4/5</w:t>
            </w:r>
          </w:p>
        </w:tc>
        <w:tc>
          <w:tcPr>
            <w:tcW w:w="2933" w:type="dxa"/>
          </w:tcPr>
          <w:p w14:paraId="59AB9921" w14:textId="77777777" w:rsidR="00CF2DDD" w:rsidRDefault="00CF2DDD" w:rsidP="00CF2DDD">
            <w:pPr>
              <w:rPr>
                <w:sz w:val="24"/>
                <w:szCs w:val="24"/>
                <w:rtl/>
              </w:rPr>
            </w:pPr>
            <w:r>
              <w:rPr>
                <w:rFonts w:hint="cs"/>
                <w:sz w:val="24"/>
                <w:szCs w:val="24"/>
                <w:rtl/>
              </w:rPr>
              <w:t>אנסה להתאים אימות נכון יותר לאפליקציה לצורך התחברות.</w:t>
            </w:r>
          </w:p>
        </w:tc>
      </w:tr>
      <w:tr w:rsidR="00CF2DDD" w14:paraId="0467030E" w14:textId="77777777" w:rsidTr="00713932">
        <w:tc>
          <w:tcPr>
            <w:tcW w:w="616" w:type="dxa"/>
          </w:tcPr>
          <w:p w14:paraId="552A6307" w14:textId="77777777" w:rsidR="00CF2DDD" w:rsidRDefault="00CF2DDD" w:rsidP="00CF2DDD">
            <w:pPr>
              <w:rPr>
                <w:rtl/>
              </w:rPr>
            </w:pPr>
            <w:r>
              <w:rPr>
                <w:rFonts w:hint="cs"/>
                <w:rtl/>
              </w:rPr>
              <w:t>4</w:t>
            </w:r>
          </w:p>
        </w:tc>
        <w:tc>
          <w:tcPr>
            <w:tcW w:w="3108" w:type="dxa"/>
          </w:tcPr>
          <w:p w14:paraId="5625F6B5" w14:textId="77777777" w:rsidR="00CF2DDD" w:rsidRPr="00AA2772" w:rsidRDefault="00CF2DDD" w:rsidP="00CF2DDD">
            <w:pPr>
              <w:rPr>
                <w:sz w:val="24"/>
                <w:szCs w:val="24"/>
                <w:rtl/>
              </w:rPr>
            </w:pPr>
            <w:r>
              <w:rPr>
                <w:rFonts w:hint="cs"/>
                <w:sz w:val="24"/>
                <w:szCs w:val="24"/>
                <w:rtl/>
              </w:rPr>
              <w:t>כל נתב מקיים ספריית פונקציות משלו</w:t>
            </w:r>
          </w:p>
        </w:tc>
        <w:tc>
          <w:tcPr>
            <w:tcW w:w="1838" w:type="dxa"/>
          </w:tcPr>
          <w:p w14:paraId="09765E91" w14:textId="77777777" w:rsidR="00CF2DDD" w:rsidRPr="00AA2772" w:rsidRDefault="00CF2DDD" w:rsidP="00CF2DDD">
            <w:pPr>
              <w:rPr>
                <w:sz w:val="24"/>
                <w:szCs w:val="24"/>
                <w:rtl/>
              </w:rPr>
            </w:pPr>
            <w:r>
              <w:rPr>
                <w:rFonts w:hint="cs"/>
                <w:sz w:val="24"/>
                <w:szCs w:val="24"/>
                <w:rtl/>
              </w:rPr>
              <w:t>3/5</w:t>
            </w:r>
          </w:p>
        </w:tc>
        <w:tc>
          <w:tcPr>
            <w:tcW w:w="2933" w:type="dxa"/>
          </w:tcPr>
          <w:p w14:paraId="1D1687DE" w14:textId="77777777" w:rsidR="00CF2DDD" w:rsidRPr="00AA2772" w:rsidRDefault="00CF2DDD" w:rsidP="00CF2DDD">
            <w:pPr>
              <w:rPr>
                <w:sz w:val="24"/>
                <w:szCs w:val="24"/>
                <w:rtl/>
              </w:rPr>
            </w:pPr>
            <w:r>
              <w:rPr>
                <w:rFonts w:hint="cs"/>
                <w:sz w:val="24"/>
                <w:szCs w:val="24"/>
                <w:rtl/>
              </w:rPr>
              <w:t>אעבור על קבצי השיטות של הנתב ואשלב אותם בפרויקט</w:t>
            </w:r>
          </w:p>
        </w:tc>
      </w:tr>
      <w:tr w:rsidR="00CF2DDD" w14:paraId="0E5F16E0" w14:textId="77777777" w:rsidTr="00713932">
        <w:tc>
          <w:tcPr>
            <w:tcW w:w="616" w:type="dxa"/>
          </w:tcPr>
          <w:p w14:paraId="7EECD46C" w14:textId="77777777" w:rsidR="00CF2DDD" w:rsidRDefault="00CF2DDD" w:rsidP="00CF2DDD">
            <w:pPr>
              <w:rPr>
                <w:rtl/>
              </w:rPr>
            </w:pPr>
            <w:r>
              <w:rPr>
                <w:rFonts w:hint="cs"/>
                <w:rtl/>
              </w:rPr>
              <w:t>5</w:t>
            </w:r>
          </w:p>
        </w:tc>
        <w:tc>
          <w:tcPr>
            <w:tcW w:w="3108" w:type="dxa"/>
          </w:tcPr>
          <w:p w14:paraId="5E9E371B" w14:textId="77777777" w:rsidR="00CF2DDD" w:rsidRDefault="00CF2DDD" w:rsidP="00CF2DDD">
            <w:pPr>
              <w:rPr>
                <w:sz w:val="24"/>
                <w:szCs w:val="24"/>
                <w:rtl/>
              </w:rPr>
            </w:pPr>
            <w:r>
              <w:rPr>
                <w:rFonts w:hint="cs"/>
                <w:sz w:val="24"/>
                <w:szCs w:val="24"/>
                <w:rtl/>
              </w:rPr>
              <w:t>כלים: הטלפון החכם מפסיק לעבוד וצריך להשיג חדש</w:t>
            </w:r>
          </w:p>
        </w:tc>
        <w:tc>
          <w:tcPr>
            <w:tcW w:w="1838" w:type="dxa"/>
          </w:tcPr>
          <w:p w14:paraId="76B4FB05" w14:textId="77777777" w:rsidR="00CF2DDD" w:rsidRDefault="00CF2DDD" w:rsidP="00CF2DDD">
            <w:pPr>
              <w:rPr>
                <w:sz w:val="24"/>
                <w:szCs w:val="24"/>
                <w:rtl/>
              </w:rPr>
            </w:pPr>
            <w:r>
              <w:rPr>
                <w:rFonts w:hint="cs"/>
                <w:sz w:val="24"/>
                <w:szCs w:val="24"/>
                <w:rtl/>
              </w:rPr>
              <w:t>3/5</w:t>
            </w:r>
          </w:p>
        </w:tc>
        <w:tc>
          <w:tcPr>
            <w:tcW w:w="2933" w:type="dxa"/>
          </w:tcPr>
          <w:p w14:paraId="180EE475" w14:textId="77777777" w:rsidR="00CF2DDD" w:rsidRDefault="00CF2DDD" w:rsidP="00CF2DDD">
            <w:pPr>
              <w:rPr>
                <w:sz w:val="24"/>
                <w:szCs w:val="24"/>
                <w:rtl/>
              </w:rPr>
            </w:pPr>
            <w:r>
              <w:rPr>
                <w:rFonts w:hint="cs"/>
                <w:sz w:val="24"/>
                <w:szCs w:val="24"/>
                <w:rtl/>
              </w:rPr>
              <w:t>פועל להשגת טלפון דרך המכללה או קונה בעצמי.</w:t>
            </w:r>
          </w:p>
        </w:tc>
      </w:tr>
      <w:tr w:rsidR="00CF2DDD" w14:paraId="05BA89AA" w14:textId="77777777" w:rsidTr="00713932">
        <w:tc>
          <w:tcPr>
            <w:tcW w:w="616" w:type="dxa"/>
          </w:tcPr>
          <w:p w14:paraId="70FD55F4" w14:textId="77777777" w:rsidR="00CF2DDD" w:rsidRDefault="00CF2DDD" w:rsidP="00CF2DDD">
            <w:pPr>
              <w:rPr>
                <w:rtl/>
              </w:rPr>
            </w:pPr>
            <w:r>
              <w:rPr>
                <w:rFonts w:hint="cs"/>
                <w:rtl/>
              </w:rPr>
              <w:t>6</w:t>
            </w:r>
          </w:p>
        </w:tc>
        <w:tc>
          <w:tcPr>
            <w:tcW w:w="3108" w:type="dxa"/>
          </w:tcPr>
          <w:p w14:paraId="41D775E4" w14:textId="77777777" w:rsidR="00CF2DDD" w:rsidRDefault="00CF2DDD" w:rsidP="00CF2DDD">
            <w:pPr>
              <w:rPr>
                <w:sz w:val="24"/>
                <w:szCs w:val="24"/>
                <w:rtl/>
              </w:rPr>
            </w:pPr>
            <w:r>
              <w:rPr>
                <w:rFonts w:hint="cs"/>
                <w:sz w:val="24"/>
                <w:szCs w:val="24"/>
                <w:rtl/>
              </w:rPr>
              <w:t>תהליך באפליקציה רומס את האפשרות להמשך שימוש ברכיבי המכשיר</w:t>
            </w:r>
          </w:p>
        </w:tc>
        <w:tc>
          <w:tcPr>
            <w:tcW w:w="1838" w:type="dxa"/>
          </w:tcPr>
          <w:p w14:paraId="01D2763C" w14:textId="77777777" w:rsidR="00CF2DDD" w:rsidRDefault="00CF2DDD" w:rsidP="00CF2DDD">
            <w:pPr>
              <w:rPr>
                <w:sz w:val="24"/>
                <w:szCs w:val="24"/>
                <w:rtl/>
              </w:rPr>
            </w:pPr>
            <w:r>
              <w:rPr>
                <w:rFonts w:hint="cs"/>
                <w:sz w:val="24"/>
                <w:szCs w:val="24"/>
                <w:rtl/>
              </w:rPr>
              <w:t>3/5</w:t>
            </w:r>
          </w:p>
        </w:tc>
        <w:tc>
          <w:tcPr>
            <w:tcW w:w="2933" w:type="dxa"/>
          </w:tcPr>
          <w:p w14:paraId="020E9D70" w14:textId="77777777" w:rsidR="00CF2DDD" w:rsidRDefault="00CF2DDD" w:rsidP="00CF2DDD">
            <w:pPr>
              <w:rPr>
                <w:sz w:val="24"/>
                <w:szCs w:val="24"/>
                <w:rtl/>
              </w:rPr>
            </w:pPr>
            <w:r>
              <w:rPr>
                <w:rFonts w:hint="cs"/>
                <w:sz w:val="24"/>
                <w:szCs w:val="24"/>
                <w:rtl/>
              </w:rPr>
              <w:t>קריאה בספרות ויצירת תהליכי רקע על מנת להתגבר על הבעיה.</w:t>
            </w:r>
          </w:p>
        </w:tc>
      </w:tr>
      <w:tr w:rsidR="00CF2DDD" w14:paraId="5B912DC4" w14:textId="77777777" w:rsidTr="00713932">
        <w:tc>
          <w:tcPr>
            <w:tcW w:w="616" w:type="dxa"/>
          </w:tcPr>
          <w:p w14:paraId="603FFD2B" w14:textId="77777777" w:rsidR="00CF2DDD" w:rsidRDefault="00CF2DDD" w:rsidP="00CF2DDD">
            <w:pPr>
              <w:rPr>
                <w:rtl/>
              </w:rPr>
            </w:pPr>
            <w:r>
              <w:rPr>
                <w:rFonts w:hint="cs"/>
                <w:rtl/>
              </w:rPr>
              <w:t>7</w:t>
            </w:r>
          </w:p>
        </w:tc>
        <w:tc>
          <w:tcPr>
            <w:tcW w:w="3108" w:type="dxa"/>
          </w:tcPr>
          <w:p w14:paraId="11E03899" w14:textId="77777777" w:rsidR="00CF2DDD" w:rsidRPr="00AA2772" w:rsidRDefault="00CF2DDD" w:rsidP="00CF2DDD">
            <w:pPr>
              <w:rPr>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838" w:type="dxa"/>
          </w:tcPr>
          <w:p w14:paraId="61E8075E" w14:textId="77777777" w:rsidR="00CF2DDD" w:rsidRPr="00AA2772" w:rsidRDefault="00CF2DDD" w:rsidP="00CF2DDD">
            <w:pPr>
              <w:rPr>
                <w:sz w:val="24"/>
                <w:szCs w:val="24"/>
                <w:rtl/>
              </w:rPr>
            </w:pPr>
            <w:r w:rsidRPr="00AA2772">
              <w:rPr>
                <w:rFonts w:hint="cs"/>
                <w:sz w:val="24"/>
                <w:szCs w:val="24"/>
                <w:rtl/>
              </w:rPr>
              <w:t>2/5</w:t>
            </w:r>
          </w:p>
        </w:tc>
        <w:tc>
          <w:tcPr>
            <w:tcW w:w="2933" w:type="dxa"/>
          </w:tcPr>
          <w:p w14:paraId="1D6F8D6C" w14:textId="77777777" w:rsidR="00CF2DDD" w:rsidRPr="00AA2772" w:rsidRDefault="00CF2DDD" w:rsidP="00CF2DDD">
            <w:pPr>
              <w:rPr>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CF2DDD" w14:paraId="439214E1" w14:textId="77777777" w:rsidTr="00713932">
        <w:tc>
          <w:tcPr>
            <w:tcW w:w="616" w:type="dxa"/>
          </w:tcPr>
          <w:p w14:paraId="6B95A79F" w14:textId="77777777" w:rsidR="00CF2DDD" w:rsidRDefault="00CF2DDD" w:rsidP="00CF2DDD">
            <w:pPr>
              <w:rPr>
                <w:rtl/>
              </w:rPr>
            </w:pPr>
            <w:r>
              <w:rPr>
                <w:rFonts w:hint="cs"/>
                <w:rtl/>
              </w:rPr>
              <w:t>8</w:t>
            </w:r>
          </w:p>
        </w:tc>
        <w:tc>
          <w:tcPr>
            <w:tcW w:w="3108" w:type="dxa"/>
          </w:tcPr>
          <w:p w14:paraId="674C5C6C" w14:textId="77777777" w:rsidR="00CF2DDD" w:rsidRPr="00AA2772" w:rsidRDefault="00CF2DDD" w:rsidP="00CF2DDD">
            <w:pPr>
              <w:rPr>
                <w:sz w:val="24"/>
                <w:szCs w:val="24"/>
                <w:rtl/>
              </w:rPr>
            </w:pPr>
            <w:r>
              <w:rPr>
                <w:rFonts w:hint="cs"/>
                <w:sz w:val="24"/>
                <w:szCs w:val="24"/>
                <w:rtl/>
              </w:rPr>
              <w:t>שאיבת הנתונים לאפליקציה</w:t>
            </w:r>
          </w:p>
        </w:tc>
        <w:tc>
          <w:tcPr>
            <w:tcW w:w="1838" w:type="dxa"/>
          </w:tcPr>
          <w:p w14:paraId="7782772B" w14:textId="77777777" w:rsidR="00CF2DDD" w:rsidRPr="00AA2772" w:rsidRDefault="00CF2DDD" w:rsidP="00CF2DDD">
            <w:pPr>
              <w:rPr>
                <w:sz w:val="24"/>
                <w:szCs w:val="24"/>
                <w:rtl/>
              </w:rPr>
            </w:pPr>
            <w:r>
              <w:rPr>
                <w:rFonts w:hint="cs"/>
                <w:sz w:val="24"/>
                <w:szCs w:val="24"/>
                <w:rtl/>
              </w:rPr>
              <w:t>2/5</w:t>
            </w:r>
          </w:p>
        </w:tc>
        <w:tc>
          <w:tcPr>
            <w:tcW w:w="2933" w:type="dxa"/>
          </w:tcPr>
          <w:p w14:paraId="6322A7F4" w14:textId="77777777" w:rsidR="00CF2DDD" w:rsidRPr="00AA2772" w:rsidRDefault="00CF2DDD" w:rsidP="00CF2DDD">
            <w:pPr>
              <w:rPr>
                <w:sz w:val="24"/>
                <w:szCs w:val="24"/>
                <w:rtl/>
              </w:rPr>
            </w:pPr>
            <w:r>
              <w:rPr>
                <w:rFonts w:hint="cs"/>
                <w:sz w:val="24"/>
                <w:szCs w:val="24"/>
                <w:rtl/>
              </w:rPr>
              <w:t>מחקר על אפליקציות ששואבות נתונים משרתים.</w:t>
            </w:r>
          </w:p>
        </w:tc>
      </w:tr>
      <w:tr w:rsidR="00CF2DDD" w14:paraId="44C814A0" w14:textId="77777777" w:rsidTr="00713932">
        <w:tc>
          <w:tcPr>
            <w:tcW w:w="616" w:type="dxa"/>
          </w:tcPr>
          <w:p w14:paraId="5637E264" w14:textId="77777777" w:rsidR="00CF2DDD" w:rsidRDefault="00CF2DDD" w:rsidP="00CF2DDD">
            <w:pPr>
              <w:rPr>
                <w:rtl/>
              </w:rPr>
            </w:pPr>
            <w:r>
              <w:rPr>
                <w:rFonts w:hint="cs"/>
                <w:rtl/>
              </w:rPr>
              <w:lastRenderedPageBreak/>
              <w:t>9</w:t>
            </w:r>
          </w:p>
        </w:tc>
        <w:tc>
          <w:tcPr>
            <w:tcW w:w="3108" w:type="dxa"/>
          </w:tcPr>
          <w:p w14:paraId="38F4EA53" w14:textId="77777777" w:rsidR="00CF2DDD" w:rsidRDefault="00CF2DDD" w:rsidP="00CF2DDD">
            <w:pPr>
              <w:rPr>
                <w:sz w:val="24"/>
                <w:szCs w:val="24"/>
                <w:rtl/>
              </w:rPr>
            </w:pPr>
            <w:r>
              <w:rPr>
                <w:rFonts w:hint="cs"/>
                <w:sz w:val="24"/>
                <w:szCs w:val="24"/>
                <w:rtl/>
              </w:rPr>
              <w:t>חוסר ידע באנדרואיד</w:t>
            </w:r>
          </w:p>
        </w:tc>
        <w:tc>
          <w:tcPr>
            <w:tcW w:w="1838" w:type="dxa"/>
          </w:tcPr>
          <w:p w14:paraId="26CE3D62" w14:textId="77777777" w:rsidR="00CF2DDD" w:rsidRDefault="00CF2DDD" w:rsidP="00CF2DDD">
            <w:pPr>
              <w:rPr>
                <w:sz w:val="24"/>
                <w:szCs w:val="24"/>
                <w:rtl/>
              </w:rPr>
            </w:pPr>
            <w:r>
              <w:rPr>
                <w:rFonts w:hint="cs"/>
                <w:sz w:val="24"/>
                <w:szCs w:val="24"/>
                <w:rtl/>
              </w:rPr>
              <w:t>2/5</w:t>
            </w:r>
          </w:p>
        </w:tc>
        <w:tc>
          <w:tcPr>
            <w:tcW w:w="2933" w:type="dxa"/>
          </w:tcPr>
          <w:p w14:paraId="51159A2A" w14:textId="77777777" w:rsidR="00CF2DDD" w:rsidRDefault="00CF2DDD" w:rsidP="00CF2DDD">
            <w:pPr>
              <w:rPr>
                <w:sz w:val="24"/>
                <w:szCs w:val="24"/>
                <w:rtl/>
              </w:rPr>
            </w:pPr>
            <w:r>
              <w:rPr>
                <w:rFonts w:hint="cs"/>
                <w:sz w:val="24"/>
                <w:szCs w:val="24"/>
                <w:rtl/>
              </w:rPr>
              <w:t>ללמוד אנדרואיד בלי שום קשר לקורס במכללה.</w:t>
            </w:r>
          </w:p>
        </w:tc>
      </w:tr>
    </w:tbl>
    <w:p w14:paraId="4ACC1005" w14:textId="77777777" w:rsidR="00DE0256" w:rsidRPr="00DC3FA8" w:rsidRDefault="00DE0256" w:rsidP="00DE0256">
      <w:pPr>
        <w:spacing w:line="360" w:lineRule="auto"/>
        <w:rPr>
          <w:rFonts w:cs="David"/>
          <w:b/>
          <w:bCs/>
          <w:sz w:val="28"/>
          <w:szCs w:val="28"/>
          <w:u w:val="single"/>
          <w:rtl/>
        </w:rPr>
      </w:pPr>
    </w:p>
    <w:p w14:paraId="118F7E1D" w14:textId="566E0237" w:rsidR="002540C5" w:rsidRDefault="002540C5" w:rsidP="002540C5">
      <w:pPr>
        <w:pStyle w:val="Heading2"/>
        <w:numPr>
          <w:ilvl w:val="0"/>
          <w:numId w:val="21"/>
        </w:numPr>
        <w:jc w:val="left"/>
        <w:rPr>
          <w:rtl/>
        </w:rPr>
      </w:pPr>
      <w:r>
        <w:rPr>
          <w:rFonts w:hint="cs"/>
          <w:rtl/>
        </w:rPr>
        <w:t>רשימת\</w:t>
      </w:r>
      <w:r w:rsidRPr="002540C5">
        <w:rPr>
          <w:rFonts w:hint="cs"/>
          <w:rtl/>
        </w:rPr>
        <w:t xml:space="preserve">טבלת </w:t>
      </w:r>
      <w:r>
        <w:rPr>
          <w:rFonts w:hint="cs"/>
          <w:rtl/>
        </w:rPr>
        <w:t>דרישות</w:t>
      </w:r>
    </w:p>
    <w:p w14:paraId="5557EA3F" w14:textId="77777777" w:rsidR="00ED2776" w:rsidRPr="00ED2776" w:rsidRDefault="00ED2776" w:rsidP="00ED2776">
      <w:pPr>
        <w:rPr>
          <w:rtl/>
        </w:rPr>
      </w:pPr>
    </w:p>
    <w:p w14:paraId="325F133D" w14:textId="77777777"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14:paraId="0471D498" w14:textId="77777777"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14:paraId="54061832" w14:textId="77777777" w:rsidTr="00C32C94">
        <w:tc>
          <w:tcPr>
            <w:tcW w:w="896" w:type="dxa"/>
          </w:tcPr>
          <w:p w14:paraId="1DF57EFF" w14:textId="77777777" w:rsidR="00DE0256" w:rsidRDefault="00DE0256" w:rsidP="00C32C94">
            <w:pPr>
              <w:pStyle w:val="ListParagraph"/>
              <w:ind w:left="0"/>
              <w:jc w:val="center"/>
              <w:rPr>
                <w:rtl/>
              </w:rPr>
            </w:pPr>
            <w:r>
              <w:rPr>
                <w:rFonts w:hint="cs"/>
                <w:rtl/>
              </w:rPr>
              <w:t>מס' דרישה</w:t>
            </w:r>
          </w:p>
        </w:tc>
        <w:tc>
          <w:tcPr>
            <w:tcW w:w="6912" w:type="dxa"/>
          </w:tcPr>
          <w:p w14:paraId="6E15C3D1" w14:textId="77777777" w:rsidR="00DE0256" w:rsidRDefault="00DE0256" w:rsidP="00C32C94">
            <w:pPr>
              <w:pStyle w:val="ListParagraph"/>
              <w:ind w:left="0"/>
              <w:rPr>
                <w:rtl/>
              </w:rPr>
            </w:pPr>
            <w:r>
              <w:rPr>
                <w:rFonts w:hint="cs"/>
                <w:rtl/>
              </w:rPr>
              <w:t xml:space="preserve">תיאור </w:t>
            </w:r>
          </w:p>
        </w:tc>
      </w:tr>
      <w:tr w:rsidR="00DE0256" w14:paraId="41886D4F" w14:textId="77777777" w:rsidTr="00C32C94">
        <w:tc>
          <w:tcPr>
            <w:tcW w:w="896" w:type="dxa"/>
          </w:tcPr>
          <w:p w14:paraId="08DB05F7" w14:textId="77777777" w:rsidR="00DE0256" w:rsidRDefault="00DE0256" w:rsidP="00C32C94">
            <w:pPr>
              <w:pStyle w:val="ListParagraph"/>
              <w:ind w:left="0"/>
              <w:jc w:val="center"/>
              <w:rPr>
                <w:rtl/>
              </w:rPr>
            </w:pPr>
            <w:r>
              <w:rPr>
                <w:rFonts w:hint="cs"/>
                <w:rtl/>
              </w:rPr>
              <w:t>1</w:t>
            </w:r>
          </w:p>
        </w:tc>
        <w:tc>
          <w:tcPr>
            <w:tcW w:w="6912" w:type="dxa"/>
          </w:tcPr>
          <w:p w14:paraId="5580995D" w14:textId="77777777" w:rsidR="00DE0256" w:rsidRDefault="00E119ED" w:rsidP="00C32C94">
            <w:pPr>
              <w:pStyle w:val="ListParagraph"/>
              <w:ind w:left="0"/>
              <w:rPr>
                <w:rtl/>
              </w:rPr>
            </w:pPr>
            <w:r>
              <w:rPr>
                <w:rFonts w:hint="cs"/>
                <w:rtl/>
              </w:rPr>
              <w:t xml:space="preserve">הצגת נתוני הנתב בצורה </w:t>
            </w:r>
            <w:r w:rsidR="003A71BC">
              <w:rPr>
                <w:rFonts w:hint="cs"/>
                <w:rtl/>
              </w:rPr>
              <w:t>ה</w:t>
            </w:r>
            <w:r>
              <w:rPr>
                <w:rFonts w:hint="cs"/>
                <w:rtl/>
              </w:rPr>
              <w:t>מחולקת לקטגוריות</w:t>
            </w:r>
            <w:r w:rsidR="003A71BC">
              <w:rPr>
                <w:rFonts w:hint="cs"/>
                <w:rtl/>
              </w:rPr>
              <w:t xml:space="preserve"> ומסכים שונים</w:t>
            </w:r>
            <w:r>
              <w:rPr>
                <w:rFonts w:hint="cs"/>
                <w:rtl/>
              </w:rPr>
              <w:t>.</w:t>
            </w:r>
          </w:p>
        </w:tc>
      </w:tr>
      <w:tr w:rsidR="00DE0256" w14:paraId="2C117C78" w14:textId="77777777" w:rsidTr="00C32C94">
        <w:tc>
          <w:tcPr>
            <w:tcW w:w="896" w:type="dxa"/>
          </w:tcPr>
          <w:p w14:paraId="29D65873" w14:textId="77777777" w:rsidR="00DE0256" w:rsidRDefault="00DE0256" w:rsidP="00C32C94">
            <w:pPr>
              <w:pStyle w:val="ListParagraph"/>
              <w:ind w:left="0"/>
              <w:jc w:val="center"/>
              <w:rPr>
                <w:rtl/>
              </w:rPr>
            </w:pPr>
            <w:r>
              <w:rPr>
                <w:rFonts w:hint="cs"/>
                <w:rtl/>
              </w:rPr>
              <w:t>2</w:t>
            </w:r>
          </w:p>
        </w:tc>
        <w:tc>
          <w:tcPr>
            <w:tcW w:w="6912" w:type="dxa"/>
          </w:tcPr>
          <w:p w14:paraId="1F0C0B12" w14:textId="77777777" w:rsidR="00DE0256" w:rsidRDefault="00E119ED" w:rsidP="00C32C94">
            <w:pPr>
              <w:pStyle w:val="ListParagraph"/>
              <w:ind w:left="0"/>
              <w:rPr>
                <w:rtl/>
              </w:rPr>
            </w:pPr>
            <w:r>
              <w:rPr>
                <w:rFonts w:hint="cs"/>
                <w:rtl/>
              </w:rPr>
              <w:t>חיבור לנתב דרך השם משתמש והסיסמא של הנתב על מנת לדחוף נתונים לנתב.</w:t>
            </w:r>
          </w:p>
        </w:tc>
      </w:tr>
      <w:tr w:rsidR="00DE0256" w14:paraId="44096425" w14:textId="77777777" w:rsidTr="00C32C94">
        <w:tc>
          <w:tcPr>
            <w:tcW w:w="896" w:type="dxa"/>
          </w:tcPr>
          <w:p w14:paraId="35E0D3A6" w14:textId="77777777" w:rsidR="00DE0256" w:rsidRDefault="00DE0256" w:rsidP="00C32C94">
            <w:pPr>
              <w:pStyle w:val="ListParagraph"/>
              <w:ind w:left="0"/>
              <w:jc w:val="center"/>
              <w:rPr>
                <w:rtl/>
              </w:rPr>
            </w:pPr>
            <w:r>
              <w:rPr>
                <w:rFonts w:hint="cs"/>
                <w:rtl/>
              </w:rPr>
              <w:t>3</w:t>
            </w:r>
          </w:p>
        </w:tc>
        <w:tc>
          <w:tcPr>
            <w:tcW w:w="6912" w:type="dxa"/>
          </w:tcPr>
          <w:p w14:paraId="0D2448CC" w14:textId="77777777" w:rsidR="00DE0256" w:rsidRDefault="00DE0256" w:rsidP="00C32C94">
            <w:pPr>
              <w:pStyle w:val="ListParagraph"/>
              <w:ind w:left="0"/>
              <w:rPr>
                <w:rtl/>
              </w:rPr>
            </w:pPr>
          </w:p>
        </w:tc>
      </w:tr>
      <w:tr w:rsidR="00DE0256" w14:paraId="430C15FB" w14:textId="77777777" w:rsidTr="00C32C94">
        <w:tc>
          <w:tcPr>
            <w:tcW w:w="896" w:type="dxa"/>
          </w:tcPr>
          <w:p w14:paraId="3753B576" w14:textId="77777777" w:rsidR="00DE0256" w:rsidRDefault="00DE0256" w:rsidP="00C32C94">
            <w:pPr>
              <w:pStyle w:val="ListParagraph"/>
              <w:ind w:left="0"/>
              <w:jc w:val="center"/>
              <w:rPr>
                <w:rtl/>
              </w:rPr>
            </w:pPr>
            <w:r>
              <w:rPr>
                <w:rFonts w:hint="cs"/>
                <w:rtl/>
              </w:rPr>
              <w:t xml:space="preserve">4 </w:t>
            </w:r>
          </w:p>
        </w:tc>
        <w:tc>
          <w:tcPr>
            <w:tcW w:w="6912" w:type="dxa"/>
          </w:tcPr>
          <w:p w14:paraId="2165376D" w14:textId="77777777" w:rsidR="00DE0256" w:rsidRDefault="00DE0256" w:rsidP="00C32C94">
            <w:pPr>
              <w:pStyle w:val="ListParagraph"/>
              <w:ind w:left="0"/>
              <w:rPr>
                <w:rtl/>
              </w:rPr>
            </w:pPr>
          </w:p>
        </w:tc>
      </w:tr>
      <w:tr w:rsidR="00DE0256" w14:paraId="5C80086E" w14:textId="77777777" w:rsidTr="00C32C94">
        <w:tc>
          <w:tcPr>
            <w:tcW w:w="896" w:type="dxa"/>
          </w:tcPr>
          <w:p w14:paraId="41B41FAA" w14:textId="77777777" w:rsidR="00DE0256" w:rsidRDefault="00DE0256" w:rsidP="00C32C94">
            <w:pPr>
              <w:pStyle w:val="ListParagraph"/>
              <w:ind w:left="0"/>
              <w:jc w:val="center"/>
              <w:rPr>
                <w:rtl/>
              </w:rPr>
            </w:pPr>
            <w:r>
              <w:rPr>
                <w:rFonts w:hint="cs"/>
                <w:rtl/>
              </w:rPr>
              <w:t>5</w:t>
            </w:r>
          </w:p>
        </w:tc>
        <w:tc>
          <w:tcPr>
            <w:tcW w:w="6912" w:type="dxa"/>
          </w:tcPr>
          <w:p w14:paraId="362FA2A9" w14:textId="77777777" w:rsidR="00DE0256" w:rsidRDefault="00DE0256" w:rsidP="00C32C94">
            <w:pPr>
              <w:pStyle w:val="ListParagraph"/>
              <w:ind w:left="0"/>
              <w:rPr>
                <w:rtl/>
              </w:rPr>
            </w:pPr>
          </w:p>
        </w:tc>
      </w:tr>
    </w:tbl>
    <w:p w14:paraId="36D05866" w14:textId="77777777" w:rsidR="007A7226" w:rsidRPr="007A7226" w:rsidRDefault="007A7226" w:rsidP="002540C5">
      <w:pPr>
        <w:jc w:val="left"/>
        <w:rPr>
          <w:b/>
          <w:bCs/>
          <w:sz w:val="28"/>
          <w:szCs w:val="28"/>
          <w:rtl/>
        </w:rPr>
      </w:pPr>
    </w:p>
    <w:sectPr w:rsidR="007A7226" w:rsidRPr="007A7226" w:rsidSect="00B6569A">
      <w:headerReference w:type="default" r:id="rId30"/>
      <w:footerReference w:type="default" r:id="rId31"/>
      <w:pgSz w:w="11906" w:h="16838"/>
      <w:pgMar w:top="2658" w:right="1700" w:bottom="1797" w:left="1701" w:header="426"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 w:author="Miriam" w:date="2017-01-31T15:56:00Z" w:initials="MA">
    <w:p w14:paraId="6C4D8764" w14:textId="77777777" w:rsidR="00FA20A4" w:rsidRDefault="00FA20A4" w:rsidP="00415D10">
      <w:pPr>
        <w:pStyle w:val="CommentText"/>
      </w:pPr>
      <w:r>
        <w:rPr>
          <w:rStyle w:val="CommentReference"/>
        </w:rPr>
        <w:annotationRef/>
      </w:r>
      <w:r>
        <w:rPr>
          <w:rFonts w:hint="cs"/>
          <w:rtl/>
        </w:rPr>
        <w:t>אולי מיותר?</w:t>
      </w:r>
    </w:p>
  </w:comment>
  <w:comment w:id="30" w:author="and" w:date="2017-02-06T19:09:00Z" w:initials="a">
    <w:p w14:paraId="754FFEC3" w14:textId="77777777" w:rsidR="00FA20A4" w:rsidRDefault="00FA20A4">
      <w:pPr>
        <w:pStyle w:val="CommentText"/>
      </w:pPr>
      <w:r>
        <w:rPr>
          <w:rStyle w:val="CommentReference"/>
        </w:rPr>
        <w:annotationRef/>
      </w:r>
    </w:p>
  </w:comment>
  <w:comment w:id="47" w:author="Miriam" w:date="2017-01-31T15:56:00Z" w:initials="MA">
    <w:p w14:paraId="18ED6D5D" w14:textId="77777777" w:rsidR="00FA20A4" w:rsidRDefault="00FA20A4">
      <w:pPr>
        <w:pStyle w:val="CommentText"/>
      </w:pPr>
      <w:r>
        <w:rPr>
          <w:rStyle w:val="CommentReference"/>
        </w:rPr>
        <w:annotationRef/>
      </w:r>
      <w:r>
        <w:rPr>
          <w:rFonts w:hint="cs"/>
          <w:rtl/>
        </w:rPr>
        <w:t xml:space="preserve">אולי בהמשך </w:t>
      </w:r>
      <w:r>
        <w:rPr>
          <w:rtl/>
        </w:rPr>
        <w:t>–</w:t>
      </w:r>
      <w:r>
        <w:rPr>
          <w:rFonts w:hint="cs"/>
          <w:rtl/>
        </w:rPr>
        <w:t xml:space="preserve"> פה זה נראה לא קשור לעבודה</w:t>
      </w:r>
    </w:p>
  </w:comment>
  <w:comment w:id="48" w:author="and" w:date="2017-02-06T19:10:00Z" w:initials="a">
    <w:p w14:paraId="67893943" w14:textId="77777777" w:rsidR="00FA20A4" w:rsidRDefault="00FA20A4">
      <w:pPr>
        <w:pStyle w:val="CommentText"/>
      </w:pPr>
      <w:r>
        <w:rPr>
          <w:rStyle w:val="CommentReference"/>
        </w:rPr>
        <w:annotationRef/>
      </w:r>
    </w:p>
  </w:comment>
  <w:comment w:id="67" w:author="Miriam" w:date="2017-01-31T15:56:00Z" w:initials="MA">
    <w:p w14:paraId="1666AD30" w14:textId="77777777" w:rsidR="00FA20A4" w:rsidRDefault="00FA20A4" w:rsidP="00A4172F">
      <w:pPr>
        <w:pStyle w:val="CommentText"/>
      </w:pPr>
      <w:r>
        <w:rPr>
          <w:rStyle w:val="CommentReference"/>
        </w:rPr>
        <w:annotationRef/>
      </w:r>
      <w:r>
        <w:rPr>
          <w:rFonts w:hint="cs"/>
          <w:rtl/>
        </w:rPr>
        <w:t>המקומית?</w:t>
      </w:r>
    </w:p>
  </w:comment>
  <w:comment w:id="77" w:author="Miriam" w:date="2017-01-31T15:56:00Z" w:initials="MA">
    <w:p w14:paraId="7C0EC8D9" w14:textId="77777777" w:rsidR="00FA20A4" w:rsidRDefault="00FA20A4" w:rsidP="00A4172F">
      <w:pPr>
        <w:pStyle w:val="CommentText"/>
      </w:pPr>
      <w:r>
        <w:rPr>
          <w:rStyle w:val="CommentReference"/>
        </w:rPr>
        <w:annotationRef/>
      </w:r>
      <w:r>
        <w:rPr>
          <w:rFonts w:hint="cs"/>
          <w:rtl/>
        </w:rPr>
        <w:t xml:space="preserve">הייתי מוחקת את זה כי בעצם יש יותר ... </w:t>
      </w:r>
    </w:p>
  </w:comment>
  <w:comment w:id="94" w:author="Miriam" w:date="2017-01-31T15:56:00Z" w:initials="MA">
    <w:p w14:paraId="5E3C38CC" w14:textId="77777777" w:rsidR="00FA20A4" w:rsidRDefault="00FA20A4">
      <w:pPr>
        <w:pStyle w:val="CommentText"/>
      </w:pPr>
      <w:r>
        <w:rPr>
          <w:rStyle w:val="CommentReference"/>
        </w:rPr>
        <w:annotationRef/>
      </w:r>
      <w:r>
        <w:rPr>
          <w:rFonts w:hint="cs"/>
          <w:rtl/>
        </w:rPr>
        <w:t>להעביר להמשך</w:t>
      </w:r>
    </w:p>
  </w:comment>
  <w:comment w:id="102" w:author="Miriam" w:date="2017-01-31T15:56:00Z" w:initials="MA">
    <w:p w14:paraId="475BCFA3" w14:textId="77777777" w:rsidR="00FA20A4" w:rsidRDefault="00FA20A4" w:rsidP="007E27EE">
      <w:pPr>
        <w:pStyle w:val="CommentText"/>
      </w:pPr>
      <w:r>
        <w:rPr>
          <w:rStyle w:val="CommentReference"/>
        </w:rPr>
        <w:annotationRef/>
      </w:r>
      <w:r>
        <w:rPr>
          <w:rFonts w:hint="cs"/>
          <w:rtl/>
        </w:rPr>
        <w:t>להעביר להמשך</w:t>
      </w:r>
    </w:p>
  </w:comment>
  <w:comment w:id="135" w:author="Miriam" w:date="2017-01-31T15:56:00Z" w:initials="MA">
    <w:p w14:paraId="28397EC7" w14:textId="77777777" w:rsidR="00FA20A4" w:rsidRDefault="00FA20A4" w:rsidP="000C6A14">
      <w:pPr>
        <w:pStyle w:val="CommentText"/>
      </w:pPr>
      <w:r>
        <w:rPr>
          <w:rStyle w:val="CommentReference"/>
        </w:rPr>
        <w:annotationRef/>
      </w:r>
      <w:r>
        <w:rPr>
          <w:rFonts w:hint="cs"/>
          <w:rtl/>
        </w:rPr>
        <w:t>להעביר להמשך</w:t>
      </w:r>
    </w:p>
  </w:comment>
  <w:comment w:id="158" w:author="Miriam" w:date="2017-01-31T15:56:00Z" w:initials="MA">
    <w:p w14:paraId="40C1549C" w14:textId="77777777" w:rsidR="00FA20A4" w:rsidRDefault="00FA20A4">
      <w:pPr>
        <w:pStyle w:val="CommentText"/>
      </w:pPr>
      <w:r>
        <w:rPr>
          <w:rStyle w:val="CommentReference"/>
        </w:rPr>
        <w:annotationRef/>
      </w:r>
    </w:p>
  </w:comment>
  <w:comment w:id="149" w:author="Miriam" w:date="2017-01-31T15:56:00Z" w:initials="MA">
    <w:p w14:paraId="53D7C6FA" w14:textId="77777777" w:rsidR="00FA20A4" w:rsidRDefault="00FA20A4">
      <w:pPr>
        <w:pStyle w:val="CommentText"/>
        <w:rPr>
          <w:rtl/>
        </w:rPr>
      </w:pPr>
      <w:r>
        <w:rPr>
          <w:rStyle w:val="CommentReference"/>
        </w:rPr>
        <w:annotationRef/>
      </w:r>
      <w:r>
        <w:rPr>
          <w:rFonts w:hint="cs"/>
          <w:rtl/>
        </w:rPr>
        <w:t>ליאור אתה מערבב פה תיאור כללי של הפרוייקט ותיאור פרטני שצריך ךהגיע אח"כ</w:t>
      </w:r>
    </w:p>
    <w:p w14:paraId="17F94AA7" w14:textId="77777777" w:rsidR="00FA20A4" w:rsidRDefault="00FA20A4">
      <w:pPr>
        <w:pStyle w:val="CommentText"/>
      </w:pPr>
      <w:r>
        <w:rPr>
          <w:rFonts w:hint="cs"/>
          <w:rtl/>
        </w:rPr>
        <w:t xml:space="preserve">מפורט מידי פה </w:t>
      </w:r>
    </w:p>
  </w:comment>
  <w:comment w:id="212" w:author="Miriam" w:date="2017-01-31T15:56:00Z" w:initials="MA">
    <w:p w14:paraId="51B19660" w14:textId="77777777" w:rsidR="00FA20A4" w:rsidRDefault="00FA20A4" w:rsidP="00757CED">
      <w:pPr>
        <w:pStyle w:val="CommentText"/>
      </w:pPr>
      <w:r>
        <w:rPr>
          <w:rStyle w:val="CommentReference"/>
        </w:rPr>
        <w:annotationRef/>
      </w:r>
    </w:p>
  </w:comment>
  <w:comment w:id="180" w:author="Miriam" w:date="2017-01-31T15:56:00Z" w:initials="MA">
    <w:p w14:paraId="24E2B313" w14:textId="77777777" w:rsidR="00FA20A4" w:rsidRDefault="00FA20A4" w:rsidP="00757CED">
      <w:pPr>
        <w:pStyle w:val="CommentText"/>
        <w:rPr>
          <w:rtl/>
        </w:rPr>
      </w:pPr>
      <w:r>
        <w:rPr>
          <w:rStyle w:val="CommentReference"/>
        </w:rPr>
        <w:annotationRef/>
      </w:r>
      <w:r>
        <w:rPr>
          <w:rFonts w:hint="cs"/>
          <w:rtl/>
        </w:rPr>
        <w:t>ליאור אתה מערבב פה תיאור כללי של הפרוייקט ותיאור פרטני שצריך ךהגיע אח"כ</w:t>
      </w:r>
    </w:p>
    <w:p w14:paraId="27FC9D58" w14:textId="77777777" w:rsidR="00FA20A4" w:rsidRDefault="00FA20A4" w:rsidP="00757CED">
      <w:pPr>
        <w:pStyle w:val="CommentText"/>
      </w:pPr>
      <w:r>
        <w:rPr>
          <w:rFonts w:hint="cs"/>
          <w:rtl/>
        </w:rPr>
        <w:t xml:space="preserve">מפורט מידי פה </w:t>
      </w:r>
    </w:p>
  </w:comment>
  <w:comment w:id="231" w:author="Miriam" w:date="2017-01-31T15:56:00Z" w:initials="MA">
    <w:p w14:paraId="212D10B6" w14:textId="77777777" w:rsidR="00FA20A4" w:rsidRDefault="00FA20A4">
      <w:pPr>
        <w:pStyle w:val="CommentText"/>
      </w:pPr>
      <w:r>
        <w:rPr>
          <w:rStyle w:val="CommentReference"/>
        </w:rPr>
        <w:annotationRef/>
      </w:r>
      <w:r>
        <w:rPr>
          <w:rFonts w:hint="cs"/>
          <w:rtl/>
        </w:rPr>
        <w:t>צריך לחדד מה האפליקציה עושה</w:t>
      </w:r>
    </w:p>
  </w:comment>
  <w:comment w:id="249" w:author="Miriam" w:date="2017-01-31T15:56:00Z" w:initials="MA">
    <w:p w14:paraId="58E6E47E" w14:textId="77777777" w:rsidR="00FA20A4" w:rsidRDefault="00FA20A4">
      <w:pPr>
        <w:pStyle w:val="CommentText"/>
      </w:pPr>
      <w:r>
        <w:rPr>
          <w:rStyle w:val="CommentReference"/>
        </w:rPr>
        <w:annotationRef/>
      </w:r>
      <w:r>
        <w:rPr>
          <w:rFonts w:hint="cs"/>
          <w:rtl/>
        </w:rPr>
        <w:t>? חוטית?</w:t>
      </w:r>
    </w:p>
  </w:comment>
  <w:comment w:id="258" w:author="Miriam" w:date="2017-01-31T15:56:00Z" w:initials="MA">
    <w:p w14:paraId="2CD88F77" w14:textId="77777777" w:rsidR="00FA20A4" w:rsidRDefault="00FA20A4" w:rsidP="00ED793F">
      <w:pPr>
        <w:pStyle w:val="CommentText"/>
      </w:pPr>
      <w:r>
        <w:rPr>
          <w:rStyle w:val="CommentReference"/>
        </w:rPr>
        <w:annotationRef/>
      </w:r>
      <w:r>
        <w:rPr>
          <w:rFonts w:hint="cs"/>
          <w:rtl/>
        </w:rPr>
        <w:t xml:space="preserve">ליאור עדיף להימנע ממשפטי שיווק </w:t>
      </w:r>
    </w:p>
  </w:comment>
  <w:comment w:id="263" w:author="Miriam" w:date="2017-01-31T15:56:00Z" w:initials="MA">
    <w:p w14:paraId="0B048BF8" w14:textId="77777777" w:rsidR="00FA20A4" w:rsidRDefault="00FA20A4">
      <w:pPr>
        <w:pStyle w:val="CommentText"/>
      </w:pPr>
      <w:r>
        <w:rPr>
          <w:rStyle w:val="CommentReference"/>
        </w:rPr>
        <w:annotationRef/>
      </w:r>
      <w:r>
        <w:rPr>
          <w:rFonts w:hint="cs"/>
          <w:rtl/>
        </w:rPr>
        <w:t>אולי כדאי לדבר על גישה מרחוק ולא ניידות?</w:t>
      </w:r>
    </w:p>
  </w:comment>
  <w:comment w:id="301" w:author="Miriam" w:date="2017-01-31T15:56:00Z" w:initials="MA">
    <w:p w14:paraId="487A645D" w14:textId="77777777" w:rsidR="00FA20A4" w:rsidRDefault="00FA20A4">
      <w:pPr>
        <w:pStyle w:val="CommentText"/>
      </w:pPr>
      <w:r>
        <w:rPr>
          <w:rStyle w:val="CommentReference"/>
        </w:rPr>
        <w:annotationRef/>
      </w:r>
      <w:r>
        <w:rPr>
          <w:rFonts w:hint="cs"/>
          <w:rtl/>
        </w:rPr>
        <w:t xml:space="preserve">צריך לתאר פה מה עושמיוחד לפרמטרים הבאים ומה חקרת שהביא אותך להציג את המסכים הבאים </w:t>
      </w:r>
      <w:r>
        <w:rPr>
          <w:rFonts w:hint="cs"/>
          <w:vanish/>
          <w:rtl/>
        </w:rPr>
        <w:t>לתאר פה מה עושמיוחד לפרמטרים הבאים ומה חקרת שהביא אותך להציג את המסכים הבאים</w:t>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r>
        <w:rPr>
          <w:rFonts w:hint="cs"/>
          <w:vanish/>
          <w:rtl/>
        </w:rPr>
        <w:pgNum/>
      </w:r>
    </w:p>
  </w:comment>
  <w:comment w:id="307" w:author="Miriam" w:date="2017-01-31T15:56:00Z" w:initials="MA">
    <w:p w14:paraId="1A691143" w14:textId="77777777" w:rsidR="00FA20A4" w:rsidRDefault="00FA20A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4D8764" w15:done="0"/>
  <w15:commentEx w15:paraId="754FFEC3" w15:paraIdParent="6C4D8764" w15:done="0"/>
  <w15:commentEx w15:paraId="18ED6D5D" w15:done="0"/>
  <w15:commentEx w15:paraId="67893943" w15:paraIdParent="18ED6D5D" w15:done="0"/>
  <w15:commentEx w15:paraId="1666AD30" w15:done="0"/>
  <w15:commentEx w15:paraId="7C0EC8D9" w15:done="0"/>
  <w15:commentEx w15:paraId="5E3C38CC" w15:done="0"/>
  <w15:commentEx w15:paraId="475BCFA3" w15:done="0"/>
  <w15:commentEx w15:paraId="28397EC7" w15:done="0"/>
  <w15:commentEx w15:paraId="40C1549C" w15:done="0"/>
  <w15:commentEx w15:paraId="17F94AA7" w15:done="0"/>
  <w15:commentEx w15:paraId="51B19660" w15:done="0"/>
  <w15:commentEx w15:paraId="27FC9D58" w15:done="0"/>
  <w15:commentEx w15:paraId="212D10B6" w15:done="0"/>
  <w15:commentEx w15:paraId="58E6E47E" w15:done="0"/>
  <w15:commentEx w15:paraId="2CD88F77" w15:done="0"/>
  <w15:commentEx w15:paraId="0B048BF8" w15:done="0"/>
  <w15:commentEx w15:paraId="487A645D" w15:done="0"/>
  <w15:commentEx w15:paraId="1A69114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7E4D0" w14:textId="77777777" w:rsidR="007A4E56" w:rsidRDefault="007A4E56">
      <w:r>
        <w:separator/>
      </w:r>
    </w:p>
  </w:endnote>
  <w:endnote w:type="continuationSeparator" w:id="0">
    <w:p w14:paraId="56A82696" w14:textId="77777777" w:rsidR="007A4E56" w:rsidRDefault="007A4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72064993"/>
      <w:docPartObj>
        <w:docPartGallery w:val="Page Numbers (Bottom of Page)"/>
        <w:docPartUnique/>
      </w:docPartObj>
    </w:sdtPr>
    <w:sdtEndPr>
      <w:rPr>
        <w:noProof/>
      </w:rPr>
    </w:sdtEndPr>
    <w:sdtContent>
      <w:p w14:paraId="5084023C" w14:textId="0BFE0B85" w:rsidR="00FA20A4" w:rsidRDefault="00FA20A4">
        <w:pPr>
          <w:pStyle w:val="Footer"/>
        </w:pPr>
        <w:r>
          <w:fldChar w:fldCharType="begin"/>
        </w:r>
        <w:r>
          <w:instrText xml:space="preserve"> PAGE   \* MERGEFORMAT </w:instrText>
        </w:r>
        <w:r>
          <w:fldChar w:fldCharType="separate"/>
        </w:r>
        <w:r w:rsidR="005B050C">
          <w:rPr>
            <w:noProof/>
            <w:rtl/>
          </w:rPr>
          <w:t>16</w:t>
        </w:r>
        <w:r>
          <w:rPr>
            <w:noProof/>
          </w:rPr>
          <w:fldChar w:fldCharType="end"/>
        </w:r>
      </w:p>
    </w:sdtContent>
  </w:sdt>
  <w:p w14:paraId="73569E5F" w14:textId="77777777" w:rsidR="00FA20A4" w:rsidRPr="00AE6642" w:rsidRDefault="00FA20A4"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308A2" w14:textId="77777777" w:rsidR="007A4E56" w:rsidRDefault="007A4E56">
      <w:r>
        <w:separator/>
      </w:r>
    </w:p>
  </w:footnote>
  <w:footnote w:type="continuationSeparator" w:id="0">
    <w:p w14:paraId="2AA83ED4" w14:textId="77777777" w:rsidR="007A4E56" w:rsidRDefault="007A4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F373" w14:textId="77777777" w:rsidR="00FA20A4" w:rsidRDefault="00FA20A4"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16ABAE42" wp14:editId="5348CE80">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765221" w14:textId="77777777" w:rsidR="00FA20A4" w:rsidRDefault="00FA20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6B686B"/>
    <w:multiLevelType w:val="hybridMultilevel"/>
    <w:tmpl w:val="B8644960"/>
    <w:lvl w:ilvl="0" w:tplc="319EE9E0">
      <w:start w:val="5"/>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2"/>
  </w:num>
  <w:num w:numId="3">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1"/>
  </w:num>
  <w:num w:numId="18">
    <w:abstractNumId w:val="13"/>
  </w:num>
  <w:num w:numId="19">
    <w:abstractNumId w:val="16"/>
  </w:num>
  <w:num w:numId="20">
    <w:abstractNumId w:val="11"/>
  </w:num>
  <w:num w:numId="21">
    <w:abstractNumId w:val="10"/>
  </w:num>
  <w:num w:numId="22">
    <w:abstractNumId w:val="14"/>
  </w:num>
  <w:num w:numId="2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
    <w15:presenceInfo w15:providerId="None" w15:userId="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15992"/>
    <w:rsid w:val="00025652"/>
    <w:rsid w:val="00045302"/>
    <w:rsid w:val="000503A5"/>
    <w:rsid w:val="000517F3"/>
    <w:rsid w:val="00064DF1"/>
    <w:rsid w:val="000703E1"/>
    <w:rsid w:val="00083D17"/>
    <w:rsid w:val="000857BA"/>
    <w:rsid w:val="00093265"/>
    <w:rsid w:val="000979AA"/>
    <w:rsid w:val="000B004C"/>
    <w:rsid w:val="000C6A14"/>
    <w:rsid w:val="000E1C31"/>
    <w:rsid w:val="000E7D65"/>
    <w:rsid w:val="00106E6D"/>
    <w:rsid w:val="001144A6"/>
    <w:rsid w:val="00115F88"/>
    <w:rsid w:val="00123AE4"/>
    <w:rsid w:val="0013348C"/>
    <w:rsid w:val="0014241C"/>
    <w:rsid w:val="001509F3"/>
    <w:rsid w:val="001602A1"/>
    <w:rsid w:val="00177E7D"/>
    <w:rsid w:val="001A13CC"/>
    <w:rsid w:val="001A3C66"/>
    <w:rsid w:val="001D5015"/>
    <w:rsid w:val="001E1889"/>
    <w:rsid w:val="001E3B1B"/>
    <w:rsid w:val="001E4757"/>
    <w:rsid w:val="00202388"/>
    <w:rsid w:val="00205838"/>
    <w:rsid w:val="00246C9B"/>
    <w:rsid w:val="002540C5"/>
    <w:rsid w:val="002851DF"/>
    <w:rsid w:val="002C394A"/>
    <w:rsid w:val="002F72E4"/>
    <w:rsid w:val="00316766"/>
    <w:rsid w:val="00330DBB"/>
    <w:rsid w:val="00332803"/>
    <w:rsid w:val="00352C72"/>
    <w:rsid w:val="00373BB5"/>
    <w:rsid w:val="003A66BC"/>
    <w:rsid w:val="003A71BC"/>
    <w:rsid w:val="003B2DA8"/>
    <w:rsid w:val="003B4FA9"/>
    <w:rsid w:val="003B7773"/>
    <w:rsid w:val="003D451F"/>
    <w:rsid w:val="003E3939"/>
    <w:rsid w:val="003E4D70"/>
    <w:rsid w:val="003E53C7"/>
    <w:rsid w:val="003F1AA2"/>
    <w:rsid w:val="00415D10"/>
    <w:rsid w:val="0043186C"/>
    <w:rsid w:val="004606C2"/>
    <w:rsid w:val="00490A77"/>
    <w:rsid w:val="004A0A6D"/>
    <w:rsid w:val="004A0CFD"/>
    <w:rsid w:val="004A41A8"/>
    <w:rsid w:val="004A4B4B"/>
    <w:rsid w:val="00512284"/>
    <w:rsid w:val="00520709"/>
    <w:rsid w:val="00523618"/>
    <w:rsid w:val="005A1EDE"/>
    <w:rsid w:val="005B050C"/>
    <w:rsid w:val="005B14C7"/>
    <w:rsid w:val="005B443A"/>
    <w:rsid w:val="005D109C"/>
    <w:rsid w:val="005D73EF"/>
    <w:rsid w:val="005E660D"/>
    <w:rsid w:val="005F5B9D"/>
    <w:rsid w:val="00611776"/>
    <w:rsid w:val="006225C8"/>
    <w:rsid w:val="006278F2"/>
    <w:rsid w:val="00634EE2"/>
    <w:rsid w:val="00643F78"/>
    <w:rsid w:val="006611B0"/>
    <w:rsid w:val="006731EB"/>
    <w:rsid w:val="00673659"/>
    <w:rsid w:val="00680140"/>
    <w:rsid w:val="00682FF4"/>
    <w:rsid w:val="006B5023"/>
    <w:rsid w:val="006B5822"/>
    <w:rsid w:val="006D1F64"/>
    <w:rsid w:val="006D3B83"/>
    <w:rsid w:val="006D4C71"/>
    <w:rsid w:val="006D4FF3"/>
    <w:rsid w:val="006E551B"/>
    <w:rsid w:val="006F5B66"/>
    <w:rsid w:val="0070060C"/>
    <w:rsid w:val="00701217"/>
    <w:rsid w:val="00705336"/>
    <w:rsid w:val="00712E5B"/>
    <w:rsid w:val="00713932"/>
    <w:rsid w:val="00716C77"/>
    <w:rsid w:val="00716F9B"/>
    <w:rsid w:val="00717E92"/>
    <w:rsid w:val="00732ED3"/>
    <w:rsid w:val="00735F07"/>
    <w:rsid w:val="00757CED"/>
    <w:rsid w:val="007856FA"/>
    <w:rsid w:val="007943D9"/>
    <w:rsid w:val="007A4E56"/>
    <w:rsid w:val="007A7226"/>
    <w:rsid w:val="007B164B"/>
    <w:rsid w:val="007B1A90"/>
    <w:rsid w:val="007E27EE"/>
    <w:rsid w:val="007E2D18"/>
    <w:rsid w:val="00835FCA"/>
    <w:rsid w:val="00841E4C"/>
    <w:rsid w:val="00854863"/>
    <w:rsid w:val="00863836"/>
    <w:rsid w:val="008737C1"/>
    <w:rsid w:val="00881FC3"/>
    <w:rsid w:val="008A1A86"/>
    <w:rsid w:val="008B3BEA"/>
    <w:rsid w:val="008B6E70"/>
    <w:rsid w:val="008C2716"/>
    <w:rsid w:val="008C3458"/>
    <w:rsid w:val="008C436A"/>
    <w:rsid w:val="008D6018"/>
    <w:rsid w:val="008E5E4F"/>
    <w:rsid w:val="008E7FD6"/>
    <w:rsid w:val="008F169D"/>
    <w:rsid w:val="009024B9"/>
    <w:rsid w:val="0090275B"/>
    <w:rsid w:val="00903A6C"/>
    <w:rsid w:val="00905F72"/>
    <w:rsid w:val="00910CD3"/>
    <w:rsid w:val="00911192"/>
    <w:rsid w:val="00936D64"/>
    <w:rsid w:val="00947DC0"/>
    <w:rsid w:val="00950268"/>
    <w:rsid w:val="00983E59"/>
    <w:rsid w:val="009968E3"/>
    <w:rsid w:val="009A78C4"/>
    <w:rsid w:val="009C405D"/>
    <w:rsid w:val="009E0D3B"/>
    <w:rsid w:val="009F2926"/>
    <w:rsid w:val="00A16749"/>
    <w:rsid w:val="00A32227"/>
    <w:rsid w:val="00A33159"/>
    <w:rsid w:val="00A337EB"/>
    <w:rsid w:val="00A3583A"/>
    <w:rsid w:val="00A4172F"/>
    <w:rsid w:val="00A41E82"/>
    <w:rsid w:val="00A64E63"/>
    <w:rsid w:val="00A71201"/>
    <w:rsid w:val="00A742AD"/>
    <w:rsid w:val="00A830B9"/>
    <w:rsid w:val="00A865CD"/>
    <w:rsid w:val="00A91CE2"/>
    <w:rsid w:val="00A94456"/>
    <w:rsid w:val="00A95B4A"/>
    <w:rsid w:val="00AA59C1"/>
    <w:rsid w:val="00AA5CFA"/>
    <w:rsid w:val="00AC14CB"/>
    <w:rsid w:val="00AC46D8"/>
    <w:rsid w:val="00AD5F85"/>
    <w:rsid w:val="00AE0047"/>
    <w:rsid w:val="00AE6642"/>
    <w:rsid w:val="00AF4802"/>
    <w:rsid w:val="00AF4A96"/>
    <w:rsid w:val="00AF7E16"/>
    <w:rsid w:val="00B43C06"/>
    <w:rsid w:val="00B43DE3"/>
    <w:rsid w:val="00B5254D"/>
    <w:rsid w:val="00B54814"/>
    <w:rsid w:val="00B54B8A"/>
    <w:rsid w:val="00B64467"/>
    <w:rsid w:val="00B6569A"/>
    <w:rsid w:val="00B669CA"/>
    <w:rsid w:val="00B7107A"/>
    <w:rsid w:val="00B806D1"/>
    <w:rsid w:val="00B843BD"/>
    <w:rsid w:val="00B90F29"/>
    <w:rsid w:val="00BA33DC"/>
    <w:rsid w:val="00BC0462"/>
    <w:rsid w:val="00BD6B4D"/>
    <w:rsid w:val="00BE258D"/>
    <w:rsid w:val="00C12E7C"/>
    <w:rsid w:val="00C20BBA"/>
    <w:rsid w:val="00C23B16"/>
    <w:rsid w:val="00C3124B"/>
    <w:rsid w:val="00C32C94"/>
    <w:rsid w:val="00C53A10"/>
    <w:rsid w:val="00C56675"/>
    <w:rsid w:val="00C61473"/>
    <w:rsid w:val="00C70893"/>
    <w:rsid w:val="00C768DD"/>
    <w:rsid w:val="00C77ABC"/>
    <w:rsid w:val="00C80A43"/>
    <w:rsid w:val="00CC0619"/>
    <w:rsid w:val="00CC1633"/>
    <w:rsid w:val="00CD3A8C"/>
    <w:rsid w:val="00CE2863"/>
    <w:rsid w:val="00CE76AC"/>
    <w:rsid w:val="00CF2DDD"/>
    <w:rsid w:val="00D3630B"/>
    <w:rsid w:val="00D41301"/>
    <w:rsid w:val="00D52647"/>
    <w:rsid w:val="00D60B99"/>
    <w:rsid w:val="00D6261E"/>
    <w:rsid w:val="00D75F62"/>
    <w:rsid w:val="00D93BB7"/>
    <w:rsid w:val="00DB059A"/>
    <w:rsid w:val="00DB26EC"/>
    <w:rsid w:val="00DB2AEB"/>
    <w:rsid w:val="00DC05DC"/>
    <w:rsid w:val="00DD0064"/>
    <w:rsid w:val="00DE0256"/>
    <w:rsid w:val="00DF77E7"/>
    <w:rsid w:val="00E03D14"/>
    <w:rsid w:val="00E04A72"/>
    <w:rsid w:val="00E06509"/>
    <w:rsid w:val="00E073DA"/>
    <w:rsid w:val="00E119ED"/>
    <w:rsid w:val="00E17003"/>
    <w:rsid w:val="00E23DCD"/>
    <w:rsid w:val="00E2728E"/>
    <w:rsid w:val="00E35ABC"/>
    <w:rsid w:val="00E47167"/>
    <w:rsid w:val="00E520EF"/>
    <w:rsid w:val="00E544C2"/>
    <w:rsid w:val="00E65EB6"/>
    <w:rsid w:val="00E7079B"/>
    <w:rsid w:val="00E72FA8"/>
    <w:rsid w:val="00EA6B0C"/>
    <w:rsid w:val="00EB4302"/>
    <w:rsid w:val="00EC58D7"/>
    <w:rsid w:val="00ED221C"/>
    <w:rsid w:val="00ED2776"/>
    <w:rsid w:val="00ED793F"/>
    <w:rsid w:val="00EF7768"/>
    <w:rsid w:val="00F15AED"/>
    <w:rsid w:val="00F31756"/>
    <w:rsid w:val="00F35378"/>
    <w:rsid w:val="00F361A2"/>
    <w:rsid w:val="00F4000D"/>
    <w:rsid w:val="00F51A3B"/>
    <w:rsid w:val="00F55743"/>
    <w:rsid w:val="00F714ED"/>
    <w:rsid w:val="00F72879"/>
    <w:rsid w:val="00F746AB"/>
    <w:rsid w:val="00F754D5"/>
    <w:rsid w:val="00F85595"/>
    <w:rsid w:val="00F97465"/>
    <w:rsid w:val="00FA20A4"/>
    <w:rsid w:val="00FA734A"/>
    <w:rsid w:val="00FC1AB3"/>
    <w:rsid w:val="00FF30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C7313"/>
  <w15:docId w15:val="{1750952B-285B-4682-ACBB-338E51EB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C3124B"/>
  </w:style>
  <w:style w:type="character" w:styleId="CommentReference">
    <w:name w:val="annotation reference"/>
    <w:basedOn w:val="DefaultParagraphFont"/>
    <w:uiPriority w:val="99"/>
    <w:semiHidden/>
    <w:unhideWhenUsed/>
    <w:rsid w:val="00415D10"/>
    <w:rPr>
      <w:sz w:val="16"/>
      <w:szCs w:val="16"/>
    </w:rPr>
  </w:style>
  <w:style w:type="paragraph" w:styleId="CommentText">
    <w:name w:val="annotation text"/>
    <w:basedOn w:val="Normal"/>
    <w:link w:val="CommentTextChar"/>
    <w:uiPriority w:val="99"/>
    <w:semiHidden/>
    <w:unhideWhenUsed/>
    <w:rsid w:val="00415D10"/>
    <w:rPr>
      <w:sz w:val="20"/>
      <w:szCs w:val="20"/>
    </w:rPr>
  </w:style>
  <w:style w:type="character" w:customStyle="1" w:styleId="CommentTextChar">
    <w:name w:val="Comment Text Char"/>
    <w:basedOn w:val="DefaultParagraphFont"/>
    <w:link w:val="CommentText"/>
    <w:uiPriority w:val="99"/>
    <w:semiHidden/>
    <w:rsid w:val="00415D10"/>
  </w:style>
  <w:style w:type="paragraph" w:styleId="CommentSubject">
    <w:name w:val="annotation subject"/>
    <w:basedOn w:val="CommentText"/>
    <w:next w:val="CommentText"/>
    <w:link w:val="CommentSubjectChar"/>
    <w:uiPriority w:val="99"/>
    <w:semiHidden/>
    <w:unhideWhenUsed/>
    <w:rsid w:val="00415D10"/>
    <w:rPr>
      <w:b/>
      <w:bCs/>
    </w:rPr>
  </w:style>
  <w:style w:type="character" w:customStyle="1" w:styleId="CommentSubjectChar">
    <w:name w:val="Comment Subject Char"/>
    <w:basedOn w:val="CommentTextChar"/>
    <w:link w:val="CommentSubject"/>
    <w:uiPriority w:val="99"/>
    <w:semiHidden/>
    <w:rsid w:val="00415D10"/>
    <w:rPr>
      <w:b/>
      <w:bCs/>
    </w:rPr>
  </w:style>
  <w:style w:type="paragraph" w:styleId="HTMLPreformatted">
    <w:name w:val="HTML Preformatted"/>
    <w:basedOn w:val="Normal"/>
    <w:link w:val="HTMLPreformattedChar"/>
    <w:uiPriority w:val="99"/>
    <w:unhideWhenUsed/>
    <w:rsid w:val="00B90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0F2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169419081">
      <w:bodyDiv w:val="1"/>
      <w:marLeft w:val="0"/>
      <w:marRight w:val="0"/>
      <w:marTop w:val="0"/>
      <w:marBottom w:val="0"/>
      <w:divBdr>
        <w:top w:val="none" w:sz="0" w:space="0" w:color="auto"/>
        <w:left w:val="none" w:sz="0" w:space="0" w:color="auto"/>
        <w:bottom w:val="none" w:sz="0" w:space="0" w:color="auto"/>
        <w:right w:val="none" w:sz="0" w:space="0" w:color="auto"/>
      </w:divBdr>
    </w:div>
    <w:div w:id="303704656">
      <w:bodyDiv w:val="1"/>
      <w:marLeft w:val="0"/>
      <w:marRight w:val="0"/>
      <w:marTop w:val="0"/>
      <w:marBottom w:val="0"/>
      <w:divBdr>
        <w:top w:val="none" w:sz="0" w:space="0" w:color="auto"/>
        <w:left w:val="none" w:sz="0" w:space="0" w:color="auto"/>
        <w:bottom w:val="none" w:sz="0" w:space="0" w:color="auto"/>
        <w:right w:val="none" w:sz="0" w:space="0" w:color="auto"/>
      </w:divBdr>
    </w:div>
    <w:div w:id="403602015">
      <w:bodyDiv w:val="1"/>
      <w:marLeft w:val="0"/>
      <w:marRight w:val="0"/>
      <w:marTop w:val="0"/>
      <w:marBottom w:val="0"/>
      <w:divBdr>
        <w:top w:val="none" w:sz="0" w:space="0" w:color="auto"/>
        <w:left w:val="none" w:sz="0" w:space="0" w:color="auto"/>
        <w:bottom w:val="none" w:sz="0" w:space="0" w:color="auto"/>
        <w:right w:val="none" w:sz="0" w:space="0" w:color="auto"/>
      </w:divBdr>
    </w:div>
    <w:div w:id="502473539">
      <w:bodyDiv w:val="1"/>
      <w:marLeft w:val="0"/>
      <w:marRight w:val="0"/>
      <w:marTop w:val="0"/>
      <w:marBottom w:val="0"/>
      <w:divBdr>
        <w:top w:val="none" w:sz="0" w:space="0" w:color="auto"/>
        <w:left w:val="none" w:sz="0" w:space="0" w:color="auto"/>
        <w:bottom w:val="none" w:sz="0" w:space="0" w:color="auto"/>
        <w:right w:val="none" w:sz="0" w:space="0" w:color="auto"/>
      </w:divBdr>
    </w:div>
    <w:div w:id="649947974">
      <w:bodyDiv w:val="1"/>
      <w:marLeft w:val="0"/>
      <w:marRight w:val="0"/>
      <w:marTop w:val="0"/>
      <w:marBottom w:val="0"/>
      <w:divBdr>
        <w:top w:val="none" w:sz="0" w:space="0" w:color="auto"/>
        <w:left w:val="none" w:sz="0" w:space="0" w:color="auto"/>
        <w:bottom w:val="none" w:sz="0" w:space="0" w:color="auto"/>
        <w:right w:val="none" w:sz="0" w:space="0" w:color="auto"/>
      </w:divBdr>
    </w:div>
    <w:div w:id="792135183">
      <w:bodyDiv w:val="1"/>
      <w:marLeft w:val="0"/>
      <w:marRight w:val="0"/>
      <w:marTop w:val="0"/>
      <w:marBottom w:val="0"/>
      <w:divBdr>
        <w:top w:val="none" w:sz="0" w:space="0" w:color="auto"/>
        <w:left w:val="none" w:sz="0" w:space="0" w:color="auto"/>
        <w:bottom w:val="none" w:sz="0" w:space="0" w:color="auto"/>
        <w:right w:val="none" w:sz="0" w:space="0" w:color="auto"/>
      </w:divBdr>
    </w:div>
    <w:div w:id="84201189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17522522">
      <w:bodyDiv w:val="1"/>
      <w:marLeft w:val="0"/>
      <w:marRight w:val="0"/>
      <w:marTop w:val="0"/>
      <w:marBottom w:val="0"/>
      <w:divBdr>
        <w:top w:val="none" w:sz="0" w:space="0" w:color="auto"/>
        <w:left w:val="none" w:sz="0" w:space="0" w:color="auto"/>
        <w:bottom w:val="none" w:sz="0" w:space="0" w:color="auto"/>
        <w:right w:val="none" w:sz="0" w:space="0" w:color="auto"/>
      </w:divBdr>
    </w:div>
    <w:div w:id="1184435774">
      <w:bodyDiv w:val="1"/>
      <w:marLeft w:val="0"/>
      <w:marRight w:val="0"/>
      <w:marTop w:val="0"/>
      <w:marBottom w:val="0"/>
      <w:divBdr>
        <w:top w:val="none" w:sz="0" w:space="0" w:color="auto"/>
        <w:left w:val="none" w:sz="0" w:space="0" w:color="auto"/>
        <w:bottom w:val="none" w:sz="0" w:space="0" w:color="auto"/>
        <w:right w:val="none" w:sz="0" w:space="0" w:color="auto"/>
      </w:divBdr>
    </w:div>
    <w:div w:id="1315060369">
      <w:bodyDiv w:val="1"/>
      <w:marLeft w:val="0"/>
      <w:marRight w:val="0"/>
      <w:marTop w:val="0"/>
      <w:marBottom w:val="0"/>
      <w:divBdr>
        <w:top w:val="none" w:sz="0" w:space="0" w:color="auto"/>
        <w:left w:val="none" w:sz="0" w:space="0" w:color="auto"/>
        <w:bottom w:val="none" w:sz="0" w:space="0" w:color="auto"/>
        <w:right w:val="none" w:sz="0" w:space="0" w:color="auto"/>
      </w:divBdr>
    </w:div>
    <w:div w:id="1364599760">
      <w:bodyDiv w:val="1"/>
      <w:marLeft w:val="0"/>
      <w:marRight w:val="0"/>
      <w:marTop w:val="0"/>
      <w:marBottom w:val="0"/>
      <w:divBdr>
        <w:top w:val="none" w:sz="0" w:space="0" w:color="auto"/>
        <w:left w:val="none" w:sz="0" w:space="0" w:color="auto"/>
        <w:bottom w:val="none" w:sz="0" w:space="0" w:color="auto"/>
        <w:right w:val="none" w:sz="0" w:space="0" w:color="auto"/>
      </w:divBdr>
    </w:div>
    <w:div w:id="1655331777">
      <w:bodyDiv w:val="1"/>
      <w:marLeft w:val="0"/>
      <w:marRight w:val="0"/>
      <w:marTop w:val="0"/>
      <w:marBottom w:val="0"/>
      <w:divBdr>
        <w:top w:val="none" w:sz="0" w:space="0" w:color="auto"/>
        <w:left w:val="none" w:sz="0" w:space="0" w:color="auto"/>
        <w:bottom w:val="none" w:sz="0" w:space="0" w:color="auto"/>
        <w:right w:val="none" w:sz="0" w:space="0" w:color="auto"/>
      </w:divBdr>
    </w:div>
    <w:div w:id="1940523361">
      <w:bodyDiv w:val="1"/>
      <w:marLeft w:val="0"/>
      <w:marRight w:val="0"/>
      <w:marTop w:val="0"/>
      <w:marBottom w:val="0"/>
      <w:divBdr>
        <w:top w:val="none" w:sz="0" w:space="0" w:color="auto"/>
        <w:left w:val="none" w:sz="0" w:space="0" w:color="auto"/>
        <w:bottom w:val="none" w:sz="0" w:space="0" w:color="auto"/>
        <w:right w:val="none" w:sz="0" w:space="0" w:color="auto"/>
      </w:divBdr>
    </w:div>
    <w:div w:id="1952200765">
      <w:bodyDiv w:val="1"/>
      <w:marLeft w:val="0"/>
      <w:marRight w:val="0"/>
      <w:marTop w:val="0"/>
      <w:marBottom w:val="0"/>
      <w:divBdr>
        <w:top w:val="none" w:sz="0" w:space="0" w:color="auto"/>
        <w:left w:val="none" w:sz="0" w:space="0" w:color="auto"/>
        <w:bottom w:val="none" w:sz="0" w:space="0" w:color="auto"/>
        <w:right w:val="none" w:sz="0" w:space="0" w:color="auto"/>
      </w:divBdr>
    </w:div>
    <w:div w:id="1957908997">
      <w:bodyDiv w:val="1"/>
      <w:marLeft w:val="0"/>
      <w:marRight w:val="0"/>
      <w:marTop w:val="0"/>
      <w:marBottom w:val="0"/>
      <w:divBdr>
        <w:top w:val="none" w:sz="0" w:space="0" w:color="auto"/>
        <w:left w:val="none" w:sz="0" w:space="0" w:color="auto"/>
        <w:bottom w:val="none" w:sz="0" w:space="0" w:color="auto"/>
        <w:right w:val="none" w:sz="0" w:space="0" w:color="auto"/>
      </w:divBdr>
    </w:div>
    <w:div w:id="214303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etutorials.org/Networking/"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tackoverflow.com/questions/9671546/asynctask-android-example.html"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eveloper.android.com/reference/android/os/AsyncTask.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utorialspoint.com/android/android_wi_fi.htm" TargetMode="External"/><Relationship Id="rId28" Type="http://schemas.openxmlformats.org/officeDocument/2006/relationships/hyperlink" Target="https://en.wikipedia.org/wiki/Android_(operating_system).html"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developer.android.com/index.html" TargetMode="External"/><Relationship Id="rId27" Type="http://schemas.openxmlformats.org/officeDocument/2006/relationships/hyperlink" Target="https://en.wikipedia.org/wiki/Router_(computing)"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B40ED-0CE7-47EA-9970-8A4881942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3634</Words>
  <Characters>20714</Characters>
  <Application>Microsoft Office Word</Application>
  <DocSecurity>0</DocSecurity>
  <Lines>172</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24300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and</cp:lastModifiedBy>
  <cp:revision>7</cp:revision>
  <cp:lastPrinted>2011-01-11T16:47:00Z</cp:lastPrinted>
  <dcterms:created xsi:type="dcterms:W3CDTF">2017-02-08T14:11:00Z</dcterms:created>
  <dcterms:modified xsi:type="dcterms:W3CDTF">2017-02-08T20:49:00Z</dcterms:modified>
</cp:coreProperties>
</file>